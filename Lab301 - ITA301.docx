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color w:val="c00000"/>
          <w:sz w:val="56"/>
          <w:szCs w:val="56"/>
        </w:rPr>
      </w:pPr>
      <w:r w:rsidDel="00000000" w:rsidR="00000000" w:rsidRPr="00000000">
        <w:rPr>
          <w:b w:val="1"/>
          <w:color w:val="c00000"/>
          <w:sz w:val="56"/>
          <w:szCs w:val="56"/>
          <w:rtl w:val="0"/>
        </w:rPr>
        <w:t xml:space="preserve">SWD Project Report</w:t>
      </w:r>
    </w:p>
    <w:p w:rsidR="00000000" w:rsidDel="00000000" w:rsidP="00000000" w:rsidRDefault="00000000" w:rsidRPr="00000000" w14:paraId="0000000A">
      <w:pPr>
        <w:spacing w:after="240" w:before="240" w:lineRule="auto"/>
        <w:jc w:val="center"/>
        <w:rPr>
          <w:b w:val="1"/>
          <w:color w:val="c00000"/>
          <w:sz w:val="44"/>
          <w:szCs w:val="44"/>
        </w:rPr>
      </w:pPr>
      <w:r w:rsidDel="00000000" w:rsidR="00000000" w:rsidRPr="00000000">
        <w:rPr>
          <w:b w:val="1"/>
          <w:color w:val="c00000"/>
          <w:sz w:val="44"/>
          <w:szCs w:val="44"/>
          <w:rtl w:val="0"/>
        </w:rPr>
        <w:t xml:space="preserve">Software Design Document</w:t>
      </w:r>
    </w:p>
    <w:p w:rsidR="00000000" w:rsidDel="00000000" w:rsidP="00000000" w:rsidRDefault="00000000" w:rsidRPr="00000000" w14:paraId="0000000B">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C">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D">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E">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F">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10">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11">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12">
      <w:pPr>
        <w:spacing w:after="160" w:before="80" w:lineRule="auto"/>
        <w:ind w:left="2520" w:right="2180" w:firstLine="0"/>
        <w:jc w:val="center"/>
        <w:rPr/>
      </w:pPr>
      <w:r w:rsidDel="00000000" w:rsidR="00000000" w:rsidRPr="00000000">
        <w:rPr>
          <w:sz w:val="28"/>
          <w:szCs w:val="28"/>
          <w:rtl w:val="0"/>
        </w:rPr>
        <w:t xml:space="preserve">– Hanoi, August 2023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9qoql59g0gdw" w:id="0"/>
      <w:bookmarkEnd w:id="0"/>
      <w:r w:rsidDel="00000000" w:rsidR="00000000" w:rsidRPr="00000000">
        <w:rPr>
          <w:b w:val="1"/>
          <w:sz w:val="46"/>
          <w:szCs w:val="46"/>
          <w:rtl w:val="0"/>
        </w:rPr>
        <w:t xml:space="preserve">I. Record of Changes</w:t>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75"/>
        <w:gridCol w:w="1245"/>
        <w:gridCol w:w="5445"/>
        <w:tblGridChange w:id="0">
          <w:tblGrid>
            <w:gridCol w:w="1605"/>
            <w:gridCol w:w="1275"/>
            <w:gridCol w:w="1245"/>
            <w:gridCol w:w="544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6">
            <w:pPr>
              <w:spacing w:after="240" w:before="240" w:lineRule="auto"/>
              <w:ind w:left="80" w:firstLine="0"/>
              <w:rPr/>
            </w:pPr>
            <w:r w:rsidDel="00000000" w:rsidR="00000000" w:rsidRPr="00000000">
              <w:rPr>
                <w:rtl w:val="0"/>
              </w:rPr>
              <w:t xml:space="preserve">Date</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7">
            <w:pPr>
              <w:spacing w:after="240" w:before="240" w:lineRule="auto"/>
              <w:ind w:left="80" w:firstLine="0"/>
              <w:rPr/>
            </w:pPr>
            <w:r w:rsidDel="00000000" w:rsidR="00000000" w:rsidRPr="00000000">
              <w:rPr>
                <w:rtl w:val="0"/>
              </w:rPr>
              <w:t xml:space="preserve">A* M, D</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8">
            <w:pPr>
              <w:spacing w:after="240" w:before="240" w:lineRule="auto"/>
              <w:ind w:left="80" w:firstLine="0"/>
              <w:rPr/>
            </w:pPr>
            <w:r w:rsidDel="00000000" w:rsidR="00000000" w:rsidRPr="00000000">
              <w:rPr>
                <w:rtl w:val="0"/>
              </w:rPr>
              <w:t xml:space="preserve">In charge</w:t>
            </w:r>
          </w:p>
        </w:tc>
        <w:tc>
          <w:tcPr>
            <w:tcBorders>
              <w:top w:color="000000" w:space="0" w:sz="5" w:val="single"/>
              <w:left w:color="000000" w:space="0" w:sz="0" w:val="nil"/>
              <w:bottom w:color="000000" w:space="0" w:sz="5" w:val="single"/>
              <w:right w:color="000000" w:space="0" w:sz="5" w:val="single"/>
            </w:tcBorders>
            <w:shd w:fill="ffe8e1" w:val="clear"/>
            <w:tcMar>
              <w:top w:w="0.0" w:type="dxa"/>
              <w:left w:w="80.0" w:type="dxa"/>
              <w:bottom w:w="0.0" w:type="dxa"/>
              <w:right w:w="80.0" w:type="dxa"/>
            </w:tcMar>
            <w:vAlign w:val="top"/>
          </w:tcPr>
          <w:p w:rsidR="00000000" w:rsidDel="00000000" w:rsidP="00000000" w:rsidRDefault="00000000" w:rsidRPr="00000000" w14:paraId="00000019">
            <w:pPr>
              <w:spacing w:after="240" w:before="240" w:lineRule="auto"/>
              <w:ind w:left="80" w:firstLine="0"/>
              <w:rPr/>
            </w:pPr>
            <w:r w:rsidDel="00000000" w:rsidR="00000000" w:rsidRPr="00000000">
              <w:rPr>
                <w:rtl w:val="0"/>
              </w:rPr>
              <w:t xml:space="preserve">Change 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A">
            <w:pPr>
              <w:spacing w:after="240" w:before="240" w:lineRule="auto"/>
              <w:ind w:left="80" w:firstLine="0"/>
              <w:rPr/>
            </w:pPr>
            <w:r w:rsidDel="00000000" w:rsidR="00000000" w:rsidRPr="00000000">
              <w:rPr>
                <w:rtl w:val="0"/>
              </w:rPr>
              <w:t xml:space="preserve"> 24/10/2023</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B">
            <w:pPr>
              <w:spacing w:after="240" w:before="240" w:lineRule="auto"/>
              <w:ind w:left="80" w:firstLine="0"/>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C">
            <w:pPr>
              <w:spacing w:after="240" w:before="240" w:lineRule="auto"/>
              <w:ind w:left="80" w:firstLine="0"/>
              <w:rPr/>
            </w:pPr>
            <w:r w:rsidDel="00000000" w:rsidR="00000000" w:rsidRPr="00000000">
              <w:rPr>
                <w:rtl w:val="0"/>
              </w:rPr>
              <w:t xml:space="preserve"> Nam</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D">
            <w:pPr>
              <w:spacing w:after="240" w:before="240" w:lineRule="auto"/>
              <w:ind w:left="80" w:firstLine="0"/>
              <w:rPr/>
            </w:pPr>
            <w:r w:rsidDel="00000000" w:rsidR="00000000" w:rsidRPr="00000000">
              <w:rPr>
                <w:rtl w:val="0"/>
              </w:rPr>
              <w:t xml:space="preserve"> </w:t>
            </w:r>
            <w:r w:rsidDel="00000000" w:rsidR="00000000" w:rsidRPr="00000000">
              <w:rPr>
                <w:rtl w:val="0"/>
              </w:rPr>
              <w:t xml:space="preserve">Package Diagram</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E">
            <w:pPr>
              <w:spacing w:after="240" w:before="240" w:lineRule="auto"/>
              <w:ind w:left="80" w:firstLine="0"/>
              <w:rPr/>
            </w:pPr>
            <w:r w:rsidDel="00000000" w:rsidR="00000000" w:rsidRPr="00000000">
              <w:rPr>
                <w:rtl w:val="0"/>
              </w:rPr>
              <w:t xml:space="preserve"> 24/10/2023</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1F">
            <w:pPr>
              <w:spacing w:after="240" w:before="240" w:lineRule="auto"/>
              <w:ind w:left="80" w:firstLine="0"/>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0">
            <w:pPr>
              <w:spacing w:after="240" w:before="240" w:lineRule="auto"/>
              <w:ind w:left="80" w:firstLine="0"/>
              <w:rPr/>
            </w:pPr>
            <w:r w:rsidDel="00000000" w:rsidR="00000000" w:rsidRPr="00000000">
              <w:rPr>
                <w:rtl w:val="0"/>
              </w:rPr>
              <w:t xml:space="preserve"> Nam</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1">
            <w:pPr>
              <w:spacing w:after="240" w:before="240" w:lineRule="auto"/>
              <w:ind w:left="80" w:firstLine="0"/>
              <w:rPr/>
            </w:pPr>
            <w:r w:rsidDel="00000000" w:rsidR="00000000" w:rsidRPr="00000000">
              <w:rPr>
                <w:rtl w:val="0"/>
              </w:rPr>
              <w:t xml:space="preserve"> </w:t>
            </w:r>
            <w:r w:rsidDel="00000000" w:rsidR="00000000" w:rsidRPr="00000000">
              <w:rPr>
                <w:rtl w:val="0"/>
              </w:rPr>
              <w:t xml:space="preserve">System Design</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2">
            <w:pPr>
              <w:spacing w:after="240" w:before="240" w:lineRule="auto"/>
              <w:ind w:left="80" w:firstLine="0"/>
              <w:rPr/>
            </w:pPr>
            <w:r w:rsidDel="00000000" w:rsidR="00000000" w:rsidRPr="00000000">
              <w:rPr>
                <w:rtl w:val="0"/>
              </w:rPr>
              <w:t xml:space="preserve"> 24/10/2023</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3">
            <w:pPr>
              <w:spacing w:after="240" w:before="240" w:lineRule="auto"/>
              <w:ind w:left="80" w:firstLine="0"/>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80" w:firstLine="0"/>
              <w:rPr/>
            </w:pPr>
            <w:r w:rsidDel="00000000" w:rsidR="00000000" w:rsidRPr="00000000">
              <w:rPr>
                <w:rtl w:val="0"/>
              </w:rPr>
              <w:t xml:space="preserve"> Nam</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80" w:firstLine="0"/>
              <w:rPr/>
            </w:pPr>
            <w:r w:rsidDel="00000000" w:rsidR="00000000" w:rsidRPr="00000000">
              <w:rPr>
                <w:rtl w:val="0"/>
              </w:rPr>
              <w:t xml:space="preserve"> Class Specifications: User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80" w:firstLine="0"/>
              <w:rPr/>
            </w:pPr>
            <w:r w:rsidDel="00000000" w:rsidR="00000000" w:rsidRPr="00000000">
              <w:rPr>
                <w:rtl w:val="0"/>
              </w:rPr>
              <w:t xml:space="preserve"> 24/10/2023</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7">
            <w:pPr>
              <w:spacing w:after="240" w:before="240" w:lineRule="auto"/>
              <w:ind w:left="80" w:firstLine="0"/>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8">
            <w:pPr>
              <w:spacing w:after="240" w:before="240" w:lineRule="auto"/>
              <w:ind w:left="80" w:firstLine="0"/>
              <w:rPr/>
            </w:pPr>
            <w:r w:rsidDel="00000000" w:rsidR="00000000" w:rsidRPr="00000000">
              <w:rPr>
                <w:rtl w:val="0"/>
              </w:rPr>
              <w:t xml:space="preserve"> Việt Anh</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9">
            <w:pPr>
              <w:spacing w:after="240" w:before="240" w:lineRule="auto"/>
              <w:ind w:left="80" w:firstLine="0"/>
              <w:rPr/>
            </w:pPr>
            <w:r w:rsidDel="00000000" w:rsidR="00000000" w:rsidRPr="00000000">
              <w:rPr>
                <w:rtl w:val="0"/>
              </w:rPr>
              <w:t xml:space="preserve"> Class Specifications: Class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A">
            <w:pPr>
              <w:spacing w:after="240" w:before="240" w:lineRule="auto"/>
              <w:ind w:left="80" w:firstLine="0"/>
              <w:rPr/>
            </w:pPr>
            <w:r w:rsidDel="00000000" w:rsidR="00000000" w:rsidRPr="00000000">
              <w:rPr>
                <w:rtl w:val="0"/>
              </w:rPr>
              <w:t xml:space="preserve"> 24/10/2023</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B">
            <w:pPr>
              <w:spacing w:after="240" w:before="240" w:lineRule="auto"/>
              <w:ind w:left="80" w:firstLine="0"/>
              <w:rPr/>
            </w:pPr>
            <w:r w:rsidDel="00000000" w:rsidR="00000000" w:rsidRPr="00000000">
              <w:rPr>
                <w:rtl w:val="0"/>
              </w:rPr>
              <w:t xml:space="preserve"> A</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C">
            <w:pPr>
              <w:spacing w:after="240" w:before="240" w:lineRule="auto"/>
              <w:ind w:left="80" w:firstLine="0"/>
              <w:rPr/>
            </w:pPr>
            <w:r w:rsidDel="00000000" w:rsidR="00000000" w:rsidRPr="00000000">
              <w:rPr>
                <w:rtl w:val="0"/>
              </w:rPr>
              <w:t xml:space="preserve"> Bình</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D">
            <w:pPr>
              <w:spacing w:after="240" w:before="240" w:lineRule="auto"/>
              <w:ind w:left="80" w:firstLine="0"/>
              <w:rPr/>
            </w:pPr>
            <w:r w:rsidDel="00000000" w:rsidR="00000000" w:rsidRPr="00000000">
              <w:rPr>
                <w:rtl w:val="0"/>
              </w:rPr>
              <w:t xml:space="preserve"> Database Design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E">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2F">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0">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1">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2">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3">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4">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5">
            <w:pPr>
              <w:spacing w:after="240" w:before="240" w:lineRule="auto"/>
              <w:ind w:left="8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6">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7">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8">
            <w:pPr>
              <w:spacing w:after="240" w:befor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039">
            <w:pPr>
              <w:spacing w:after="240" w:before="240" w:lineRule="auto"/>
              <w:ind w:left="80" w:firstLine="0"/>
              <w:rPr/>
            </w:pPr>
            <w:r w:rsidDel="00000000" w:rsidR="00000000" w:rsidRPr="00000000">
              <w:rPr>
                <w:rtl w:val="0"/>
              </w:rPr>
              <w:t xml:space="preserve"> </w:t>
            </w:r>
          </w:p>
        </w:tc>
      </w:tr>
    </w:tbl>
    <w:p w:rsidR="00000000" w:rsidDel="00000000" w:rsidP="00000000" w:rsidRDefault="00000000" w:rsidRPr="00000000" w14:paraId="0000003A">
      <w:pPr>
        <w:spacing w:after="240" w:before="240" w:lineRule="auto"/>
        <w:rPr/>
      </w:pPr>
      <w:r w:rsidDel="00000000" w:rsidR="00000000" w:rsidRPr="00000000">
        <w:rPr>
          <w:rtl w:val="0"/>
        </w:rPr>
        <w:t xml:space="preserve">*A - Added M - Modified D - Deleted</w:t>
      </w:r>
    </w:p>
    <w:p w:rsidR="00000000" w:rsidDel="00000000" w:rsidP="00000000" w:rsidRDefault="00000000" w:rsidRPr="00000000" w14:paraId="0000003B">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gyr9v42vvqj1" w:id="1"/>
      <w:bookmarkEnd w:id="1"/>
      <w:r w:rsidDel="00000000" w:rsidR="00000000" w:rsidRPr="00000000">
        <w:rPr>
          <w:b w:val="1"/>
          <w:sz w:val="46"/>
          <w:szCs w:val="46"/>
          <w:rtl w:val="0"/>
        </w:rPr>
        <w:t xml:space="preserve">II. Software Design Document</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qw69uvpueslk" w:id="2"/>
      <w:bookmarkEnd w:id="2"/>
      <w:r w:rsidDel="00000000" w:rsidR="00000000" w:rsidRPr="00000000">
        <w:rPr>
          <w:b w:val="1"/>
          <w:sz w:val="34"/>
          <w:szCs w:val="34"/>
          <w:rtl w:val="0"/>
        </w:rPr>
        <w:t xml:space="preserve">1. System Design</w:t>
      </w:r>
    </w:p>
    <w:p w:rsidR="00000000" w:rsidDel="00000000" w:rsidP="00000000" w:rsidRDefault="00000000" w:rsidRPr="00000000" w14:paraId="0000003F">
      <w:pPr>
        <w:pStyle w:val="Heading3"/>
        <w:keepNext w:val="0"/>
        <w:keepLines w:val="0"/>
        <w:spacing w:before="280" w:lineRule="auto"/>
        <w:rPr/>
      </w:pPr>
      <w:bookmarkStart w:colFirst="0" w:colLast="0" w:name="_lx6fcdr3b26n" w:id="3"/>
      <w:bookmarkEnd w:id="3"/>
      <w:r w:rsidDel="00000000" w:rsidR="00000000" w:rsidRPr="00000000">
        <w:rPr>
          <w:b w:val="1"/>
          <w:color w:val="000000"/>
          <w:sz w:val="26"/>
          <w:szCs w:val="26"/>
          <w:rtl w:val="0"/>
        </w:rPr>
        <w:t xml:space="preserve">1.1 System Architecture</w:t>
      </w:r>
      <w:r w:rsidDel="00000000" w:rsidR="00000000" w:rsidRPr="00000000">
        <w:rPr>
          <w:rtl w:val="0"/>
        </w:rPr>
      </w:r>
    </w:p>
    <w:p w:rsidR="00000000" w:rsidDel="00000000" w:rsidP="00000000" w:rsidRDefault="00000000" w:rsidRPr="00000000" w14:paraId="00000040">
      <w:pPr>
        <w:spacing w:after="240" w:before="240" w:lineRule="auto"/>
        <w:jc w:val="both"/>
        <w:rPr>
          <w:i w:val="1"/>
          <w:color w:val="0000ff"/>
        </w:rPr>
      </w:pPr>
      <w:r w:rsidDel="00000000" w:rsidR="00000000" w:rsidRPr="00000000">
        <w:rPr>
          <w:i w:val="1"/>
          <w:color w:val="0000ff"/>
        </w:rPr>
        <w:drawing>
          <wp:inline distB="114300" distT="114300" distL="114300" distR="114300">
            <wp:extent cx="5731200" cy="3848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both"/>
        <w:rPr>
          <w:i w:val="1"/>
          <w:color w:val="0000ff"/>
        </w:rPr>
      </w:pPr>
      <w:r w:rsidDel="00000000" w:rsidR="00000000" w:rsidRPr="00000000">
        <w:rPr>
          <w:rtl w:val="0"/>
        </w:rPr>
      </w:r>
    </w:p>
    <w:p w:rsidR="00000000" w:rsidDel="00000000" w:rsidP="00000000" w:rsidRDefault="00000000" w:rsidRPr="00000000" w14:paraId="00000042">
      <w:pPr>
        <w:spacing w:after="240" w:before="240" w:lineRule="auto"/>
        <w:jc w:val="both"/>
        <w:rPr>
          <w:i w:val="1"/>
          <w:color w:val="0000ff"/>
        </w:rPr>
      </w:pPr>
      <w:r w:rsidDel="00000000" w:rsidR="00000000" w:rsidRPr="00000000">
        <w:rPr>
          <w:rtl w:val="0"/>
        </w:rPr>
      </w:r>
    </w:p>
    <w:tbl>
      <w:tblPr>
        <w:tblStyle w:val="Table2"/>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550"/>
        <w:gridCol w:w="5430"/>
        <w:tblGridChange w:id="0">
          <w:tblGrid>
            <w:gridCol w:w="735"/>
            <w:gridCol w:w="2550"/>
            <w:gridCol w:w="543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43">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44">
            <w:pPr>
              <w:spacing w:before="240" w:lineRule="auto"/>
              <w:rPr>
                <w:b w:val="1"/>
              </w:rPr>
            </w:pPr>
            <w:r w:rsidDel="00000000" w:rsidR="00000000" w:rsidRPr="00000000">
              <w:rPr>
                <w:b w:val="1"/>
                <w:rtl w:val="0"/>
              </w:rPr>
              <w:t xml:space="preserve">Component</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45">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i w:val="1"/>
                <w:sz w:val="18"/>
                <w:szCs w:val="18"/>
              </w:rPr>
            </w:pPr>
            <w:r w:rsidDel="00000000" w:rsidR="00000000" w:rsidRPr="00000000">
              <w:rPr>
                <w:i w:val="1"/>
                <w:sz w:val="18"/>
                <w:szCs w:val="18"/>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i w:val="1"/>
                <w:sz w:val="18"/>
                <w:szCs w:val="18"/>
              </w:rPr>
            </w:pPr>
            <w:r w:rsidDel="00000000" w:rsidR="00000000" w:rsidRPr="00000000">
              <w:rPr>
                <w:i w:val="1"/>
                <w:sz w:val="18"/>
                <w:szCs w:val="18"/>
                <w:rtl w:val="0"/>
              </w:rPr>
              <w:t xml:space="preserve">User Interface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i w:val="1"/>
                <w:color w:val="0432ff"/>
              </w:rPr>
            </w:pPr>
            <w:r w:rsidDel="00000000" w:rsidR="00000000" w:rsidRPr="00000000">
              <w:rPr>
                <w:i w:val="1"/>
                <w:sz w:val="18"/>
                <w:szCs w:val="18"/>
                <w:rtl w:val="0"/>
              </w:rPr>
              <w:t xml:space="preserve">User Interface component is responsible for the presentation layer of the software application. It handles the visual elements that users interact with and the rendering of data to the user interface. This includes tasks like displaying forms, templates, and user interface components to provide a user-friendly experience.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i w:val="1"/>
                <w:sz w:val="18"/>
                <w:szCs w:val="18"/>
              </w:rPr>
            </w:pPr>
            <w:r w:rsidDel="00000000" w:rsidR="00000000" w:rsidRPr="00000000">
              <w:rPr>
                <w:i w:val="1"/>
                <w:sz w:val="18"/>
                <w:szCs w:val="18"/>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i w:val="1"/>
                <w:sz w:val="18"/>
                <w:szCs w:val="18"/>
              </w:rPr>
            </w:pPr>
            <w:r w:rsidDel="00000000" w:rsidR="00000000" w:rsidRPr="00000000">
              <w:rPr>
                <w:i w:val="1"/>
                <w:sz w:val="18"/>
                <w:szCs w:val="18"/>
                <w:rtl w:val="0"/>
              </w:rPr>
              <w:t xml:space="preserve">Application Logic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i w:val="1"/>
                <w:sz w:val="18"/>
                <w:szCs w:val="18"/>
              </w:rPr>
            </w:pPr>
            <w:r w:rsidDel="00000000" w:rsidR="00000000" w:rsidRPr="00000000">
              <w:rPr>
                <w:i w:val="1"/>
                <w:sz w:val="18"/>
                <w:szCs w:val="18"/>
                <w:rtl w:val="0"/>
              </w:rPr>
              <w:t xml:space="preserve">Application Logic component contains the core logic and business rules of the software application. It manages the application's data, processes, and overall functionality. This component is responsible for executing operations like data processing, business rules, and application workflows.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i w:val="1"/>
                <w:sz w:val="18"/>
                <w:szCs w:val="18"/>
              </w:rPr>
            </w:pPr>
            <w:r w:rsidDel="00000000" w:rsidR="00000000" w:rsidRPr="00000000">
              <w:rPr>
                <w:i w:val="1"/>
                <w:sz w:val="18"/>
                <w:szCs w:val="18"/>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i w:val="1"/>
                <w:sz w:val="18"/>
                <w:szCs w:val="18"/>
              </w:rPr>
            </w:pPr>
            <w:r w:rsidDel="00000000" w:rsidR="00000000" w:rsidRPr="00000000">
              <w:rPr>
                <w:i w:val="1"/>
                <w:sz w:val="18"/>
                <w:szCs w:val="18"/>
                <w:rtl w:val="0"/>
              </w:rPr>
              <w:t xml:space="preserve">Data Access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i w:val="1"/>
                <w:sz w:val="18"/>
                <w:szCs w:val="18"/>
              </w:rPr>
            </w:pPr>
            <w:r w:rsidDel="00000000" w:rsidR="00000000" w:rsidRPr="00000000">
              <w:rPr>
                <w:i w:val="1"/>
                <w:sz w:val="18"/>
                <w:szCs w:val="18"/>
                <w:rtl w:val="0"/>
              </w:rPr>
              <w:t xml:space="preserve">Data Access component, often referred to as the DAO (Data Access Object) layer, facilitates interactions with the database. It is responsible for retrieving, storing, and manipulating data in the database, ensuring data integrity and efficient data access.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i w:val="1"/>
                <w:sz w:val="18"/>
                <w:szCs w:val="18"/>
              </w:rPr>
            </w:pPr>
            <w:r w:rsidDel="00000000" w:rsidR="00000000" w:rsidRPr="00000000">
              <w:rPr>
                <w:i w:val="1"/>
                <w:sz w:val="18"/>
                <w:szCs w:val="18"/>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i w:val="1"/>
                <w:sz w:val="18"/>
                <w:szCs w:val="18"/>
              </w:rPr>
            </w:pPr>
            <w:r w:rsidDel="00000000" w:rsidR="00000000" w:rsidRPr="00000000">
              <w:rPr>
                <w:i w:val="1"/>
                <w:sz w:val="18"/>
                <w:szCs w:val="18"/>
                <w:rtl w:val="0"/>
              </w:rPr>
              <w:t xml:space="preserve">Model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i w:val="1"/>
                <w:sz w:val="18"/>
                <w:szCs w:val="18"/>
              </w:rPr>
            </w:pPr>
            <w:r w:rsidDel="00000000" w:rsidR="00000000" w:rsidRPr="00000000">
              <w:rPr>
                <w:i w:val="1"/>
                <w:sz w:val="18"/>
                <w:szCs w:val="18"/>
                <w:rtl w:val="0"/>
              </w:rPr>
              <w:t xml:space="preserve">Model component defines the data structures and entities used within the application. It represents the application's data and its relationships, as well as encapsulating the business logic that operates on the data.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i w:val="1"/>
                <w:sz w:val="18"/>
                <w:szCs w:val="18"/>
              </w:rPr>
            </w:pPr>
            <w:r w:rsidDel="00000000" w:rsidR="00000000" w:rsidRPr="00000000">
              <w:rPr>
                <w:i w:val="1"/>
                <w:sz w:val="18"/>
                <w:szCs w:val="18"/>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i w:val="1"/>
                <w:sz w:val="18"/>
                <w:szCs w:val="18"/>
              </w:rPr>
            </w:pPr>
            <w:r w:rsidDel="00000000" w:rsidR="00000000" w:rsidRPr="00000000">
              <w:rPr>
                <w:i w:val="1"/>
                <w:sz w:val="18"/>
                <w:szCs w:val="18"/>
                <w:rtl w:val="0"/>
              </w:rPr>
              <w:t xml:space="preserve">Common Utilities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i w:val="1"/>
                <w:sz w:val="18"/>
                <w:szCs w:val="18"/>
              </w:rPr>
            </w:pPr>
            <w:r w:rsidDel="00000000" w:rsidR="00000000" w:rsidRPr="00000000">
              <w:rPr>
                <w:i w:val="1"/>
                <w:sz w:val="18"/>
                <w:szCs w:val="18"/>
                <w:rtl w:val="0"/>
              </w:rPr>
              <w:t xml:space="preserve">Common Utilities component houses shared code and utilities that are used throughout the application. These utilities can include functions, libraries, or modules that promote code reusability and maintainability.</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i w:val="1"/>
                <w:sz w:val="18"/>
                <w:szCs w:val="18"/>
              </w:rPr>
            </w:pPr>
            <w:r w:rsidDel="00000000" w:rsidR="00000000" w:rsidRPr="00000000">
              <w:rPr>
                <w:i w:val="1"/>
                <w:sz w:val="18"/>
                <w:szCs w:val="18"/>
                <w:rtl w:val="0"/>
              </w:rPr>
              <w:t xml:space="preserve">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i w:val="1"/>
                <w:sz w:val="18"/>
                <w:szCs w:val="18"/>
              </w:rPr>
            </w:pPr>
            <w:r w:rsidDel="00000000" w:rsidR="00000000" w:rsidRPr="00000000">
              <w:rPr>
                <w:i w:val="1"/>
                <w:sz w:val="18"/>
                <w:szCs w:val="18"/>
                <w:rtl w:val="0"/>
              </w:rPr>
              <w:t xml:space="preserve">Web Services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i w:val="1"/>
                <w:sz w:val="18"/>
                <w:szCs w:val="18"/>
              </w:rPr>
            </w:pPr>
            <w:r w:rsidDel="00000000" w:rsidR="00000000" w:rsidRPr="00000000">
              <w:rPr>
                <w:i w:val="1"/>
                <w:sz w:val="18"/>
                <w:szCs w:val="18"/>
                <w:rtl w:val="0"/>
              </w:rPr>
              <w:t xml:space="preserve">Web Services" component handles web-related functionalities, including routing, managing HTTP requests and responses, and orchestrating interactions with external web services or APIs.</w:t>
            </w:r>
          </w:p>
        </w:tc>
      </w:tr>
    </w:tbl>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uv8dor310hmm" w:id="4"/>
      <w:bookmarkEnd w:id="4"/>
      <w:r w:rsidDel="00000000" w:rsidR="00000000" w:rsidRPr="00000000">
        <w:rPr>
          <w:b w:val="1"/>
          <w:color w:val="000000"/>
          <w:sz w:val="26"/>
          <w:szCs w:val="26"/>
          <w:rtl w:val="0"/>
        </w:rPr>
        <w:t xml:space="preserve">1.2 Package Diagram</w:t>
      </w:r>
    </w:p>
    <w:p w:rsidR="00000000" w:rsidDel="00000000" w:rsidP="00000000" w:rsidRDefault="00000000" w:rsidRPr="00000000" w14:paraId="0000005A">
      <w:pPr>
        <w:spacing w:after="240" w:before="240" w:lineRule="auto"/>
        <w:jc w:val="both"/>
        <w:rPr>
          <w:i w:val="1"/>
          <w:color w:val="0000ff"/>
        </w:rPr>
      </w:pPr>
      <w:r w:rsidDel="00000000" w:rsidR="00000000" w:rsidRPr="00000000">
        <w:rPr>
          <w:i w:val="1"/>
          <w:color w:val="0000ff"/>
        </w:rPr>
        <w:drawing>
          <wp:inline distB="114300" distT="114300" distL="114300" distR="114300">
            <wp:extent cx="5731200" cy="5969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60" w:before="240" w:lineRule="auto"/>
        <w:rPr>
          <w:b w:val="1"/>
          <w:i w:val="1"/>
          <w:sz w:val="24"/>
          <w:szCs w:val="24"/>
        </w:rPr>
      </w:pPr>
      <w:r w:rsidDel="00000000" w:rsidR="00000000" w:rsidRPr="00000000">
        <w:rPr>
          <w:b w:val="1"/>
          <w:i w:val="1"/>
          <w:sz w:val="24"/>
          <w:szCs w:val="24"/>
          <w:rtl w:val="0"/>
        </w:rPr>
        <w:t xml:space="preserve">Package descriptions</w:t>
      </w:r>
    </w:p>
    <w:tbl>
      <w:tblPr>
        <w:tblStyle w:val="Table3"/>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00"/>
        <w:gridCol w:w="6180"/>
        <w:tblGridChange w:id="0">
          <w:tblGrid>
            <w:gridCol w:w="735"/>
            <w:gridCol w:w="1800"/>
            <w:gridCol w:w="618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5C">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5D">
            <w:pPr>
              <w:spacing w:before="240" w:lineRule="auto"/>
              <w:rPr>
                <w:b w:val="1"/>
              </w:rPr>
            </w:pPr>
            <w:r w:rsidDel="00000000" w:rsidR="00000000" w:rsidRPr="00000000">
              <w:rPr>
                <w:b w:val="1"/>
                <w:rtl w:val="0"/>
              </w:rPr>
              <w:t xml:space="preserve">Package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5E">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i w:val="1"/>
                <w:sz w:val="20"/>
                <w:szCs w:val="20"/>
              </w:rPr>
            </w:pPr>
            <w:r w:rsidDel="00000000" w:rsidR="00000000" w:rsidRPr="00000000">
              <w:rPr>
                <w:i w:val="1"/>
                <w:sz w:val="20"/>
                <w:szCs w:val="20"/>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i w:val="1"/>
                <w:sz w:val="20"/>
                <w:szCs w:val="20"/>
              </w:rPr>
            </w:pPr>
            <w:r w:rsidDel="00000000" w:rsidR="00000000" w:rsidRPr="00000000">
              <w:rPr>
                <w:i w:val="1"/>
                <w:sz w:val="20"/>
                <w:szCs w:val="20"/>
                <w:rtl w:val="0"/>
              </w:rPr>
              <w:t xml:space="preserve">view</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i w:val="1"/>
                <w:color w:val="0432ff"/>
                <w:sz w:val="24"/>
                <w:szCs w:val="24"/>
              </w:rPr>
            </w:pPr>
            <w:r w:rsidDel="00000000" w:rsidR="00000000" w:rsidRPr="00000000">
              <w:rPr>
                <w:i w:val="1"/>
                <w:sz w:val="20"/>
                <w:szCs w:val="20"/>
                <w:rtl w:val="0"/>
              </w:rPr>
              <w:t xml:space="preserve">View package is designed to handle the user interface components and presentation logic of the software application. It encompasses the elements responsible for rendering information to the user, such as forms, templates, and user interface components</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i w:val="1"/>
                <w:sz w:val="20"/>
                <w:szCs w:val="20"/>
              </w:rPr>
            </w:pPr>
            <w:r w:rsidDel="00000000" w:rsidR="00000000" w:rsidRPr="00000000">
              <w:rPr>
                <w:i w:val="1"/>
                <w:sz w:val="20"/>
                <w:szCs w:val="20"/>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i w:val="1"/>
                <w:sz w:val="20"/>
                <w:szCs w:val="20"/>
              </w:rPr>
            </w:pPr>
            <w:r w:rsidDel="00000000" w:rsidR="00000000" w:rsidRPr="00000000">
              <w:rPr>
                <w:i w:val="1"/>
                <w:sz w:val="20"/>
                <w:szCs w:val="20"/>
                <w:rtl w:val="0"/>
              </w:rPr>
              <w:t xml:space="preserve">web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i w:val="1"/>
                <w:sz w:val="20"/>
                <w:szCs w:val="20"/>
              </w:rPr>
            </w:pPr>
            <w:r w:rsidDel="00000000" w:rsidR="00000000" w:rsidRPr="00000000">
              <w:rPr>
                <w:i w:val="1"/>
                <w:sz w:val="20"/>
                <w:szCs w:val="20"/>
                <w:rtl w:val="0"/>
              </w:rPr>
              <w:t xml:space="preserve">Web package focuses on handling web-related functionalities within the software application. It typically includes components for routing, handling HTTP requests and responses, and managing web server interactions.</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i w:val="1"/>
                <w:sz w:val="20"/>
                <w:szCs w:val="20"/>
              </w:rPr>
            </w:pPr>
            <w:r w:rsidDel="00000000" w:rsidR="00000000" w:rsidRPr="00000000">
              <w:rPr>
                <w:i w:val="1"/>
                <w:sz w:val="20"/>
                <w:szCs w:val="20"/>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i w:val="1"/>
                <w:sz w:val="20"/>
                <w:szCs w:val="20"/>
              </w:rPr>
            </w:pPr>
            <w:r w:rsidDel="00000000" w:rsidR="00000000" w:rsidRPr="00000000">
              <w:rPr>
                <w:i w:val="1"/>
                <w:sz w:val="20"/>
                <w:szCs w:val="20"/>
                <w:rtl w:val="0"/>
              </w:rPr>
              <w:t xml:space="preserve">common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i w:val="1"/>
                <w:sz w:val="20"/>
                <w:szCs w:val="20"/>
              </w:rPr>
            </w:pPr>
            <w:r w:rsidDel="00000000" w:rsidR="00000000" w:rsidRPr="00000000">
              <w:rPr>
                <w:i w:val="1"/>
                <w:sz w:val="20"/>
                <w:szCs w:val="20"/>
                <w:rtl w:val="0"/>
              </w:rPr>
              <w:t xml:space="preserve">Common package appears to be listed without a specific description. Common packages often contain reusable code and utilities that are shared across different parts of the software application to promote code reusability and maintainability.</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i w:val="1"/>
                <w:sz w:val="20"/>
                <w:szCs w:val="20"/>
              </w:rPr>
            </w:pPr>
            <w:r w:rsidDel="00000000" w:rsidR="00000000" w:rsidRPr="00000000">
              <w:rPr>
                <w:i w:val="1"/>
                <w:sz w:val="20"/>
                <w:szCs w:val="20"/>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i w:val="1"/>
                <w:sz w:val="20"/>
                <w:szCs w:val="20"/>
              </w:rPr>
            </w:pPr>
            <w:r w:rsidDel="00000000" w:rsidR="00000000" w:rsidRPr="00000000">
              <w:rPr>
                <w:i w:val="1"/>
                <w:sz w:val="20"/>
                <w:szCs w:val="20"/>
                <w:rtl w:val="0"/>
              </w:rPr>
              <w:t xml:space="preserve">dao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i w:val="1"/>
                <w:sz w:val="20"/>
                <w:szCs w:val="20"/>
              </w:rPr>
            </w:pPr>
            <w:r w:rsidDel="00000000" w:rsidR="00000000" w:rsidRPr="00000000">
              <w:rPr>
                <w:i w:val="1"/>
                <w:sz w:val="20"/>
                <w:szCs w:val="20"/>
                <w:rtl w:val="0"/>
              </w:rPr>
              <w:t xml:space="preserve">Dao package is typically used for Data Access Object (DAO) implementations. DAOs are responsible for managing interactions with the database, encapsulating the logic for data retrieval, storage, and manipulation</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Rule="auto"/>
              <w:rPr>
                <w:i w:val="1"/>
                <w:sz w:val="20"/>
                <w:szCs w:val="20"/>
              </w:rPr>
            </w:pPr>
            <w:r w:rsidDel="00000000" w:rsidR="00000000" w:rsidRPr="00000000">
              <w:rPr>
                <w:i w:val="1"/>
                <w:sz w:val="20"/>
                <w:szCs w:val="20"/>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Rule="auto"/>
              <w:rPr>
                <w:i w:val="1"/>
                <w:sz w:val="20"/>
                <w:szCs w:val="20"/>
              </w:rPr>
            </w:pPr>
            <w:r w:rsidDel="00000000" w:rsidR="00000000" w:rsidRPr="00000000">
              <w:rPr>
                <w:i w:val="1"/>
                <w:sz w:val="20"/>
                <w:szCs w:val="20"/>
                <w:rtl w:val="0"/>
              </w:rPr>
              <w:t xml:space="preserve">model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rPr>
                <w:i w:val="1"/>
                <w:sz w:val="20"/>
                <w:szCs w:val="20"/>
              </w:rPr>
            </w:pPr>
            <w:r w:rsidDel="00000000" w:rsidR="00000000" w:rsidRPr="00000000">
              <w:rPr>
                <w:i w:val="1"/>
                <w:sz w:val="20"/>
                <w:szCs w:val="20"/>
                <w:rtl w:val="0"/>
              </w:rPr>
              <w:t xml:space="preserve">Model package is responsible for defining and managing the data structures and business logic of the application. It often includes data models, business entities, and the core application logic for data manipulation.</w:t>
            </w:r>
            <w:r w:rsidDel="00000000" w:rsidR="00000000" w:rsidRPr="00000000">
              <w:rPr>
                <w:rtl w:val="0"/>
              </w:rPr>
            </w:r>
          </w:p>
        </w:tc>
      </w:tr>
    </w:tbl>
    <w:p w:rsidR="00000000" w:rsidDel="00000000" w:rsidP="00000000" w:rsidRDefault="00000000" w:rsidRPr="00000000" w14:paraId="0000006E">
      <w:pPr>
        <w:spacing w:after="60" w:before="240" w:lineRule="auto"/>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mxt2g6ci2e8y" w:id="5"/>
      <w:bookmarkEnd w:id="5"/>
      <w:r w:rsidDel="00000000" w:rsidR="00000000" w:rsidRPr="00000000">
        <w:rPr>
          <w:b w:val="1"/>
          <w:color w:val="000000"/>
          <w:sz w:val="26"/>
          <w:szCs w:val="26"/>
          <w:rtl w:val="0"/>
        </w:rPr>
        <w:t xml:space="preserve">1.3 Database Design</w:t>
      </w:r>
    </w:p>
    <w:p w:rsidR="00000000" w:rsidDel="00000000" w:rsidP="00000000" w:rsidRDefault="00000000" w:rsidRPr="00000000" w14:paraId="00000070">
      <w:pPr>
        <w:rPr/>
      </w:pPr>
      <w:r w:rsidDel="00000000" w:rsidR="00000000" w:rsidRPr="00000000">
        <w:rPr/>
        <w:drawing>
          <wp:inline distB="114300" distT="114300" distL="114300" distR="114300">
            <wp:extent cx="5731200" cy="381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rPr>
          <w:i w:val="1"/>
          <w:color w:val="0000ff"/>
        </w:rPr>
      </w:pPr>
      <w:bookmarkStart w:colFirst="0" w:colLast="0" w:name="_wo8dlowkuln6" w:id="6"/>
      <w:bookmarkEnd w:id="6"/>
      <w:r w:rsidDel="00000000" w:rsidR="00000000" w:rsidRPr="00000000">
        <w:rPr>
          <w:b w:val="1"/>
          <w:color w:val="000000"/>
          <w:sz w:val="22"/>
          <w:szCs w:val="22"/>
          <w:rtl w:val="0"/>
        </w:rPr>
        <w:t xml:space="preserve">1.3.1 </w:t>
      </w:r>
      <w:r w:rsidDel="00000000" w:rsidR="00000000" w:rsidRPr="00000000">
        <w:rPr>
          <w:b w:val="1"/>
          <w:color w:val="000000"/>
          <w:shd w:fill="fbfbfb" w:val="clear"/>
          <w:rtl w:val="0"/>
        </w:rPr>
        <w:t xml:space="preserve">System_setting</w:t>
      </w: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2">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3">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4">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5">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6">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7">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78">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i w:val="1"/>
                <w:color w:val="0432ff"/>
              </w:rPr>
            </w:pPr>
            <w:r w:rsidDel="00000000" w:rsidR="00000000" w:rsidRPr="00000000">
              <w:rPr>
                <w:b w:val="1"/>
                <w:i w:val="1"/>
                <w:color w:val="0432ff"/>
                <w:sz w:val="18"/>
                <w:szCs w:val="18"/>
                <w:u w:val="single"/>
                <w:shd w:fill="fbfbfb" w:val="clear"/>
                <w:rtl w:val="0"/>
              </w:rPr>
              <w:t xml:space="preserve">status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i w:val="1"/>
                <w:color w:val="0432ff"/>
              </w:rPr>
            </w:pPr>
            <w:r w:rsidDel="00000000" w:rsidR="00000000" w:rsidRPr="00000000">
              <w:rPr>
                <w:i w:val="1"/>
                <w:color w:val="0432ff"/>
                <w:rtl w:val="0"/>
              </w:rPr>
              <w:t xml:space="preserve">Status of user account is active or deactive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i w:val="1"/>
                <w:color w:val="0432ff"/>
              </w:rPr>
            </w:pPr>
            <w:r w:rsidDel="00000000" w:rsidR="00000000" w:rsidRPr="00000000">
              <w:rPr>
                <w:i w:val="1"/>
                <w:color w:val="0432ff"/>
                <w:sz w:val="18"/>
                <w:szCs w:val="18"/>
                <w:shd w:fill="fbfbfb" w:val="clear"/>
                <w:rtl w:val="0"/>
              </w:rPr>
              <w:t xml:space="preserve">domain_email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i w:val="1"/>
                <w:sz w:val="18"/>
                <w:szCs w:val="18"/>
              </w:rPr>
            </w:pPr>
            <w:r w:rsidDel="00000000" w:rsidR="00000000" w:rsidRPr="00000000">
              <w:rPr>
                <w:rFonts w:ascii="Arial Unicode MS" w:cs="Arial Unicode MS" w:eastAsia="Arial Unicode MS" w:hAnsi="Arial Unicode MS"/>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Rule="auto"/>
              <w:rPr>
                <w:i w:val="1"/>
                <w:sz w:val="18"/>
                <w:szCs w:val="18"/>
              </w:rPr>
            </w:pPr>
            <w:r w:rsidDel="00000000" w:rsidR="00000000" w:rsidRPr="00000000">
              <w:rPr>
                <w:i w:val="1"/>
                <w:sz w:val="18"/>
                <w:szCs w:val="18"/>
                <w:rtl w:val="0"/>
              </w:rPr>
              <w:t xml:space="preserve">User for login system</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i w:val="1"/>
                <w:color w:val="0432ff"/>
              </w:rPr>
            </w:pPr>
            <w:r w:rsidDel="00000000" w:rsidR="00000000" w:rsidRPr="00000000">
              <w:rPr>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i w:val="1"/>
                <w:sz w:val="18"/>
                <w:szCs w:val="18"/>
              </w:rPr>
            </w:pPr>
            <w:r w:rsidDel="00000000" w:rsidR="00000000" w:rsidRPr="00000000">
              <w:rPr>
                <w:i w:val="1"/>
                <w:sz w:val="18"/>
                <w:szCs w:val="18"/>
                <w:rtl w:val="0"/>
              </w:rPr>
              <w:t xml:space="preserve"> </w:t>
            </w:r>
          </w:p>
        </w:tc>
      </w:tr>
    </w:tbl>
    <w:p w:rsidR="00000000" w:rsidDel="00000000" w:rsidP="00000000" w:rsidRDefault="00000000" w:rsidRPr="00000000" w14:paraId="0000008E">
      <w:pPr>
        <w:spacing w:after="240" w:before="240" w:lineRule="auto"/>
        <w:jc w:val="both"/>
        <w:rPr>
          <w:i w:val="1"/>
          <w:color w:val="0000ff"/>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auhx1j430a1s" w:id="7"/>
      <w:bookmarkEnd w:id="7"/>
      <w:r w:rsidDel="00000000" w:rsidR="00000000" w:rsidRPr="00000000">
        <w:rPr>
          <w:b w:val="1"/>
          <w:color w:val="000000"/>
          <w:sz w:val="22"/>
          <w:szCs w:val="22"/>
          <w:rtl w:val="0"/>
        </w:rPr>
        <w:t xml:space="preserve">1.3.2 </w:t>
      </w:r>
      <w:r w:rsidDel="00000000" w:rsidR="00000000" w:rsidRPr="00000000">
        <w:rPr>
          <w:b w:val="1"/>
          <w:color w:val="000000"/>
          <w:sz w:val="18"/>
          <w:szCs w:val="18"/>
          <w:shd w:fill="fbfbfb" w:val="clear"/>
          <w:rtl w:val="0"/>
        </w:rPr>
        <w:t xml:space="preserve">User </w:t>
      </w:r>
      <w:r w:rsidDel="00000000" w:rsidR="00000000" w:rsidRPr="00000000">
        <w:rPr>
          <w:rtl w:val="0"/>
        </w:rPr>
      </w:r>
    </w:p>
    <w:p w:rsidR="00000000" w:rsidDel="00000000" w:rsidP="00000000" w:rsidRDefault="00000000" w:rsidRPr="00000000" w14:paraId="00000090">
      <w:pPr>
        <w:spacing w:after="240" w:before="240" w:lineRule="auto"/>
        <w:rPr>
          <w:i w:val="1"/>
          <w:color w:val="0000ff"/>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1">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2">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3">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4">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5">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6">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97">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i w:val="1"/>
                <w:color w:val="0432ff"/>
              </w:rPr>
            </w:pPr>
            <w:r w:rsidDel="00000000" w:rsidR="00000000" w:rsidRPr="00000000">
              <w:rPr>
                <w:b w:val="1"/>
                <w:i w:val="1"/>
                <w:color w:val="0432ff"/>
                <w:sz w:val="18"/>
                <w:szCs w:val="18"/>
                <w:u w:val="single"/>
                <w:shd w:fill="fbfbfb" w:val="clear"/>
                <w:rtl w:val="0"/>
              </w:rPr>
              <w:t xml:space="preserve">user_id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i w:val="1"/>
                <w:color w:val="0432ff"/>
              </w:rPr>
            </w:pPr>
            <w:r w:rsidDel="00000000" w:rsidR="00000000" w:rsidRPr="00000000">
              <w:rPr>
                <w:i w:val="1"/>
                <w:color w:val="0432ff"/>
                <w:rtl w:val="0"/>
              </w:rPr>
              <w:t xml:space="preserve">ID number of user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i w:val="1"/>
                <w:color w:val="0432ff"/>
              </w:rPr>
            </w:pPr>
            <w:r w:rsidDel="00000000" w:rsidR="00000000" w:rsidRPr="00000000">
              <w:rPr>
                <w:i w:val="1"/>
                <w:color w:val="0432ff"/>
                <w:sz w:val="18"/>
                <w:szCs w:val="18"/>
                <w:shd w:fill="fbfbfb" w:val="clear"/>
                <w:rtl w:val="0"/>
              </w:rPr>
              <w:t xml:space="preserve">role_id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i w:val="1"/>
                <w:sz w:val="18"/>
                <w:szCs w:val="18"/>
              </w:rPr>
            </w:pPr>
            <w:r w:rsidDel="00000000" w:rsidR="00000000" w:rsidRPr="00000000">
              <w:rPr>
                <w:i w:val="1"/>
                <w:sz w:val="18"/>
                <w:szCs w:val="18"/>
                <w:rtl w:val="0"/>
              </w:rPr>
              <w:t xml:space="preserve">Role of user in system</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i w:val="1"/>
                <w:color w:val="0432ff"/>
              </w:rPr>
            </w:pPr>
            <w:r w:rsidDel="00000000" w:rsidR="00000000" w:rsidRPr="00000000">
              <w:rPr>
                <w:i w:val="1"/>
                <w:color w:val="0432ff"/>
                <w:rtl w:val="0"/>
              </w:rPr>
              <w:t xml:space="preserve"> </w:t>
            </w:r>
            <w:r w:rsidDel="00000000" w:rsidR="00000000" w:rsidRPr="00000000">
              <w:rPr>
                <w:i w:val="1"/>
                <w:color w:val="0432ff"/>
                <w:sz w:val="18"/>
                <w:szCs w:val="18"/>
                <w:shd w:fill="fbfbfb" w:val="clear"/>
                <w:rtl w:val="0"/>
              </w:rPr>
              <w:t xml:space="preserve">full_name </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i w:val="1"/>
                <w:sz w:val="18"/>
                <w:szCs w:val="18"/>
              </w:rPr>
            </w:pPr>
            <w:r w:rsidDel="00000000" w:rsidR="00000000" w:rsidRPr="00000000">
              <w:rPr>
                <w:i w:val="1"/>
                <w:sz w:val="18"/>
                <w:szCs w:val="18"/>
                <w:rtl w:val="0"/>
              </w:rPr>
              <w:t xml:space="preserve"> Full name of user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i w:val="1"/>
                <w:color w:val="0432ff"/>
              </w:rPr>
            </w:pPr>
            <w:ins w:author="Vu Quoc Binh (K16_HL)" w:id="0" w:date="2023-10-25T02:14:20Z">
              <w:r w:rsidDel="00000000" w:rsidR="00000000" w:rsidRPr="00000000">
                <w:rPr>
                  <w:i w:val="1"/>
                  <w:color w:val="0432ff"/>
                  <w:rtl w:val="0"/>
                </w:rPr>
                <w:t xml:space="preserve">04</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i w:val="1"/>
                <w:color w:val="0432ff"/>
              </w:rPr>
            </w:pPr>
            <w:r w:rsidDel="00000000" w:rsidR="00000000" w:rsidRPr="00000000">
              <w:rPr>
                <w:i w:val="1"/>
                <w:color w:val="0432ff"/>
                <w:sz w:val="18"/>
                <w:szCs w:val="18"/>
                <w:shd w:fill="fbfbfb" w:val="clear"/>
                <w:rtl w:val="0"/>
              </w:rPr>
              <w:t xml:space="preserve">email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i w:val="1"/>
                <w:sz w:val="18"/>
                <w:szCs w:val="18"/>
              </w:rPr>
            </w:pPr>
            <w:ins w:author="Vu Quoc Binh (K16_HL)" w:id="1" w:date="2023-10-25T02:16:22Z">
              <w:r w:rsidDel="00000000" w:rsidR="00000000" w:rsidRPr="00000000">
                <w:rPr>
                  <w:i w:val="1"/>
                  <w:sz w:val="18"/>
                  <w:szCs w:val="18"/>
                  <w:rtl w:val="0"/>
                </w:rPr>
                <w:t xml:space="preserve">✔</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i w:val="1"/>
                <w:sz w:val="18"/>
                <w:szCs w:val="18"/>
              </w:rPr>
            </w:pPr>
            <w:ins w:author="Vu Quoc Binh (K16_HL)" w:id="2" w:date="2023-10-25T02:16:23Z">
              <w:r w:rsidDel="00000000" w:rsidR="00000000" w:rsidRPr="00000000">
                <w:rPr>
                  <w:i w:val="1"/>
                  <w:sz w:val="18"/>
                  <w:szCs w:val="18"/>
                  <w:rtl w:val="0"/>
                </w:rPr>
                <w:t xml:space="preserve">✔</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i w:val="1"/>
                <w:sz w:val="18"/>
                <w:szCs w:val="18"/>
              </w:rPr>
            </w:pPr>
            <w:r w:rsidDel="00000000" w:rsidR="00000000" w:rsidRPr="00000000">
              <w:rPr>
                <w:i w:val="1"/>
                <w:sz w:val="18"/>
                <w:szCs w:val="18"/>
                <w:rtl w:val="0"/>
              </w:rPr>
              <w:t xml:space="preserve">Personal user email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i w:val="1"/>
                <w:color w:val="0432ff"/>
              </w:rPr>
            </w:pPr>
            <w:ins w:author="Vu Quoc Binh (K16_HL)" w:id="3" w:date="2023-10-25T02:14:23Z">
              <w:r w:rsidDel="00000000" w:rsidR="00000000" w:rsidRPr="00000000">
                <w:rPr>
                  <w:i w:val="1"/>
                  <w:color w:val="0432ff"/>
                  <w:rtl w:val="0"/>
                </w:rPr>
                <w:t xml:space="preserve">05</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i w:val="1"/>
                <w:color w:val="0432ff"/>
              </w:rPr>
            </w:pPr>
            <w:r w:rsidDel="00000000" w:rsidR="00000000" w:rsidRPr="00000000">
              <w:rPr>
                <w:i w:val="1"/>
                <w:color w:val="0432ff"/>
                <w:sz w:val="18"/>
                <w:szCs w:val="18"/>
                <w:shd w:fill="fbfbfb" w:val="clear"/>
                <w:rtl w:val="0"/>
              </w:rPr>
              <w:t xml:space="preserve">gender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i w:val="1"/>
                <w:sz w:val="18"/>
                <w:szCs w:val="18"/>
              </w:rPr>
            </w:pPr>
            <w:ins w:author="Vu Quoc Binh (K16_HL)" w:id="4" w:date="2023-10-25T02:16:24Z">
              <w:r w:rsidDel="00000000" w:rsidR="00000000" w:rsidRPr="00000000">
                <w:rPr>
                  <w:i w:val="1"/>
                  <w:sz w:val="18"/>
                  <w:szCs w:val="18"/>
                  <w:rtl w:val="0"/>
                </w:rPr>
                <w:t xml:space="preserve">✔</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rPr>
                <w:i w:val="1"/>
                <w:sz w:val="18"/>
                <w:szCs w:val="18"/>
              </w:rPr>
            </w:pPr>
            <w:r w:rsidDel="00000000" w:rsidR="00000000" w:rsidRPr="00000000">
              <w:rPr>
                <w:i w:val="1"/>
                <w:sz w:val="18"/>
                <w:szCs w:val="18"/>
                <w:rtl w:val="0"/>
              </w:rPr>
              <w:t xml:space="preserve">Gender of user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i w:val="1"/>
                <w:color w:val="0432ff"/>
              </w:rPr>
            </w:pPr>
            <w:ins w:author="Vu Quoc Binh (K16_HL)" w:id="5" w:date="2023-10-25T02:14:25Z">
              <w:r w:rsidDel="00000000" w:rsidR="00000000" w:rsidRPr="00000000">
                <w:rPr>
                  <w:i w:val="1"/>
                  <w:color w:val="0432ff"/>
                  <w:rtl w:val="0"/>
                </w:rPr>
                <w:t xml:space="preserve">06</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i w:val="1"/>
                <w:color w:val="0432ff"/>
              </w:rPr>
            </w:pPr>
            <w:r w:rsidDel="00000000" w:rsidR="00000000" w:rsidRPr="00000000">
              <w:rPr>
                <w:i w:val="1"/>
                <w:color w:val="0432ff"/>
                <w:sz w:val="18"/>
                <w:szCs w:val="18"/>
                <w:shd w:fill="fbfbfb" w:val="clear"/>
                <w:rtl w:val="0"/>
              </w:rPr>
              <w:t xml:space="preserve">password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i w:val="1"/>
                <w:sz w:val="18"/>
                <w:szCs w:val="18"/>
              </w:rPr>
            </w:pPr>
            <w:ins w:author="Vu Quoc Binh (K16_HL)" w:id="6" w:date="2023-10-25T02:16:25Z">
              <w:r w:rsidDel="00000000" w:rsidR="00000000" w:rsidRPr="00000000">
                <w:rPr>
                  <w:i w:val="1"/>
                  <w:sz w:val="18"/>
                  <w:szCs w:val="18"/>
                  <w:rtl w:val="0"/>
                </w:rPr>
                <w:t xml:space="preserve">✔</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i w:val="1"/>
                <w:sz w:val="18"/>
                <w:szCs w:val="18"/>
              </w:rPr>
            </w:pPr>
            <w:r w:rsidDel="00000000" w:rsidR="00000000" w:rsidRPr="00000000">
              <w:rPr>
                <w:i w:val="1"/>
                <w:sz w:val="18"/>
                <w:szCs w:val="18"/>
                <w:rtl w:val="0"/>
              </w:rPr>
              <w:t xml:space="preserve">Password of system account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i w:val="1"/>
                <w:color w:val="0432ff"/>
              </w:rPr>
            </w:pPr>
            <w:ins w:author="Vu Quoc Binh (K16_HL)" w:id="7" w:date="2023-10-25T02:14:27Z">
              <w:r w:rsidDel="00000000" w:rsidR="00000000" w:rsidRPr="00000000">
                <w:rPr>
                  <w:i w:val="1"/>
                  <w:color w:val="0432ff"/>
                  <w:rtl w:val="0"/>
                </w:rPr>
                <w:t xml:space="preserve">07</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i w:val="1"/>
                <w:color w:val="0432ff"/>
                <w:sz w:val="18"/>
                <w:szCs w:val="18"/>
                <w:shd w:fill="fbfbfb" w:val="clear"/>
              </w:rPr>
            </w:pPr>
            <w:ins w:author="Vu Quoc Binh (K16_HL)" w:id="8" w:date="2023-10-25T02:15:19Z">
              <w:r w:rsidDel="00000000" w:rsidR="00000000" w:rsidRPr="00000000">
                <w:rPr>
                  <w:i w:val="1"/>
                  <w:color w:val="0432ff"/>
                  <w:sz w:val="18"/>
                  <w:szCs w:val="18"/>
                  <w:shd w:fill="fbfbfb" w:val="clear"/>
                  <w:rtl w:val="0"/>
                </w:rPr>
                <w:t xml:space="preserve">phone</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rPr>
                <w:i w:val="1"/>
                <w:sz w:val="18"/>
                <w:szCs w:val="18"/>
              </w:rPr>
            </w:pPr>
            <w:ins w:author="Vu Quoc Binh (K16_HL)" w:id="9" w:date="2023-10-25T02:16:26Z">
              <w:r w:rsidDel="00000000" w:rsidR="00000000" w:rsidRPr="00000000">
                <w:rPr>
                  <w:i w:val="1"/>
                  <w:sz w:val="18"/>
                  <w:szCs w:val="18"/>
                  <w:rtl w:val="0"/>
                </w:rPr>
                <w:t xml:space="preserve">✔</w:t>
              </w:r>
            </w:ins>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Rule="auto"/>
              <w:rPr>
                <w:i w:val="1"/>
                <w:sz w:val="18"/>
                <w:szCs w:val="18"/>
              </w:rPr>
            </w:pPr>
            <w:r w:rsidDel="00000000" w:rsidR="00000000" w:rsidRPr="00000000">
              <w:rPr>
                <w:i w:val="1"/>
                <w:sz w:val="18"/>
                <w:szCs w:val="18"/>
                <w:rtl w:val="0"/>
              </w:rPr>
              <w:t xml:space="preserve">Phone number of user</w:t>
            </w:r>
          </w:p>
        </w:tc>
      </w:tr>
      <w:tr>
        <w:trPr>
          <w:cantSplit w:val="0"/>
          <w:trHeight w:val="285" w:hRule="atLeast"/>
          <w:tblHeader w:val="0"/>
          <w:ins w:author="Vu Quoc Binh (K16_HL)" w:id="10" w:date="2023-10-25T02:15:39Z"/>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08</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verification key</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w:t>
              </w:r>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OTP user for login, forgot password</w:t>
              </w:r>
            </w:ins>
          </w:p>
        </w:tc>
      </w:tr>
      <w:tr>
        <w:trPr>
          <w:cantSplit w:val="0"/>
          <w:trHeight w:val="285" w:hRule="atLeast"/>
          <w:tblHeader w:val="0"/>
          <w:ins w:author="Vu Quoc Binh (K16_HL)" w:id="10" w:date="2023-10-25T02:15:39Z"/>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09</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status</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before="240" w:lineRule="auto"/>
              <w:rPr>
                <w:ins w:author="Vu Quoc Binh (K16_HL)" w:id="10" w:date="2023-10-25T02:15:39Z"/>
                <w:i w:val="1"/>
                <w:sz w:val="18"/>
                <w:szCs w:val="18"/>
              </w:rPr>
            </w:pPr>
            <w:ins w:author="Vu Quoc Binh (K16_HL)" w:id="10" w:date="2023-10-25T02:15:39Z">
              <w:r w:rsidDel="00000000" w:rsidR="00000000" w:rsidRPr="00000000">
                <w:rPr>
                  <w:i w:val="1"/>
                  <w:color w:val="0432ff"/>
                  <w:rtl w:val="0"/>
                </w:rPr>
                <w:t xml:space="preserve">✔</w:t>
              </w:r>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w:t>
              </w:r>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before="240" w:lineRule="auto"/>
              <w:rPr>
                <w:ins w:author="Vu Quoc Binh (K16_HL)" w:id="10" w:date="2023-10-25T02:15:39Z"/>
                <w:i w:val="1"/>
                <w:sz w:val="18"/>
                <w:szCs w:val="18"/>
              </w:rPr>
            </w:pPr>
            <w:ins w:author="Vu Quoc Binh (K16_HL)" w:id="10" w:date="2023-10-25T02:15:39Z">
              <w:r w:rsidDel="00000000" w:rsidR="00000000" w:rsidRPr="00000000">
                <w:rPr>
                  <w:i w:val="1"/>
                  <w:color w:val="0432ff"/>
                  <w:rtl w:val="0"/>
                </w:rPr>
                <w:t xml:space="preserve">Status of user account is active or </w:t>
              </w:r>
              <w:r w:rsidDel="00000000" w:rsidR="00000000" w:rsidRPr="00000000">
                <w:rPr>
                  <w:i w:val="1"/>
                  <w:color w:val="0432ff"/>
                  <w:rtl w:val="0"/>
                </w:rPr>
                <w:t xml:space="preserve">deactive</w:t>
              </w:r>
              <w:r w:rsidDel="00000000" w:rsidR="00000000" w:rsidRPr="00000000">
                <w:rPr>
                  <w:rtl w:val="0"/>
                </w:rPr>
              </w:r>
            </w:ins>
          </w:p>
        </w:tc>
      </w:tr>
      <w:tr>
        <w:trPr>
          <w:cantSplit w:val="0"/>
          <w:trHeight w:val="285" w:hRule="atLeast"/>
          <w:tblHeader w:val="0"/>
          <w:ins w:author="Vu Quoc Binh (K16_HL)" w:id="10" w:date="2023-10-25T02:15:39Z"/>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10</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domain_email</w:t>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before="240" w:lineRule="auto"/>
              <w:rPr>
                <w:ins w:author="Vu Quoc Binh (K16_HL)" w:id="10" w:date="2023-10-25T02:15:39Z"/>
                <w:i w:val="1"/>
                <w:sz w:val="18"/>
                <w:szCs w:val="18"/>
              </w:rPr>
            </w:pPr>
            <w:ins w:author="Vu Quoc Binh (K16_HL)" w:id="10" w:date="2023-10-25T02:15:39Z">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before="240" w:lineRule="auto"/>
              <w:rPr>
                <w:ins w:author="Vu Quoc Binh (K16_HL)" w:id="10" w:date="2023-10-25T02:15:39Z"/>
                <w:i w:val="1"/>
                <w:sz w:val="18"/>
                <w:szCs w:val="18"/>
              </w:rPr>
            </w:pPr>
            <w:ins w:author="Vu Quoc Binh (K16_HL)" w:id="10" w:date="2023-10-25T02:15:39Z">
              <w:r w:rsidDel="00000000" w:rsidR="00000000" w:rsidRPr="00000000">
                <w:rPr>
                  <w:i w:val="1"/>
                  <w:color w:val="0432ff"/>
                  <w:rtl w:val="0"/>
                </w:rPr>
                <w:t xml:space="preserve">✔</w:t>
              </w:r>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w:t>
              </w:r>
              <w:r w:rsidDel="00000000" w:rsidR="00000000" w:rsidRPr="00000000">
                <w:rPr>
                  <w:rtl w:val="0"/>
                </w:rPr>
              </w:r>
            </w:ins>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before="240" w:lineRule="auto"/>
              <w:rPr>
                <w:ins w:author="Vu Quoc Binh (K16_HL)" w:id="10" w:date="2023-10-25T02:15:39Z"/>
                <w:i w:val="1"/>
                <w:sz w:val="18"/>
                <w:szCs w:val="18"/>
              </w:rPr>
            </w:pPr>
            <w:ins w:author="Vu Quoc Binh (K16_HL)" w:id="10" w:date="2023-10-25T02:15:39Z">
              <w:r w:rsidDel="00000000" w:rsidR="00000000" w:rsidRPr="00000000">
                <w:rPr>
                  <w:i w:val="1"/>
                  <w:sz w:val="18"/>
                  <w:szCs w:val="18"/>
                  <w:rtl w:val="0"/>
                </w:rPr>
                <w:t xml:space="preserve">Email use for login system</w:t>
              </w:r>
              <w:r w:rsidDel="00000000" w:rsidR="00000000" w:rsidRPr="00000000">
                <w:rPr>
                  <w:rtl w:val="0"/>
                </w:rPr>
              </w:r>
            </w:ins>
          </w:p>
        </w:tc>
      </w:tr>
    </w:tbl>
    <w:p w:rsidR="00000000" w:rsidDel="00000000" w:rsidP="00000000" w:rsidRDefault="00000000" w:rsidRPr="00000000" w14:paraId="000000DE">
      <w:pPr>
        <w:spacing w:after="240" w:before="240" w:lineRule="auto"/>
        <w:jc w:val="both"/>
        <w:rPr>
          <w:i w:val="1"/>
          <w:color w:val="0000ff"/>
        </w:rPr>
      </w:pPr>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rPr/>
      </w:pPr>
      <w:bookmarkStart w:colFirst="0" w:colLast="0" w:name="_y4e2c5w7fair" w:id="8"/>
      <w:bookmarkEnd w:id="8"/>
      <w:r w:rsidDel="00000000" w:rsidR="00000000" w:rsidRPr="00000000">
        <w:rPr>
          <w:b w:val="1"/>
          <w:color w:val="000000"/>
          <w:sz w:val="22"/>
          <w:szCs w:val="22"/>
          <w:rtl w:val="0"/>
        </w:rPr>
        <w:t xml:space="preserve">1.3.3 </w:t>
      </w:r>
      <w:r w:rsidDel="00000000" w:rsidR="00000000" w:rsidRPr="00000000">
        <w:rPr>
          <w:b w:val="1"/>
          <w:color w:val="000000"/>
          <w:sz w:val="18"/>
          <w:szCs w:val="18"/>
          <w:shd w:fill="fbfbfb" w:val="clear"/>
          <w:rtl w:val="0"/>
        </w:rPr>
        <w:t xml:space="preserve">Role</w:t>
      </w: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rPr>
          <w:i w:val="1"/>
          <w:color w:val="0000ff"/>
        </w:rPr>
      </w:pPr>
      <w:bookmarkStart w:colFirst="0" w:colLast="0" w:name="_fnrvol8xx0hp" w:id="9"/>
      <w:bookmarkEnd w:id="9"/>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before="240" w:lineRule="auto"/>
              <w:rPr>
                <w:i w:val="1"/>
                <w:color w:val="0432ff"/>
              </w:rPr>
            </w:pPr>
            <w:r w:rsidDel="00000000" w:rsidR="00000000" w:rsidRPr="00000000">
              <w:rPr>
                <w:b w:val="1"/>
                <w:i w:val="1"/>
                <w:color w:val="0432ff"/>
                <w:sz w:val="18"/>
                <w:szCs w:val="18"/>
                <w:u w:val="single"/>
                <w:shd w:fill="fbfbfb" w:val="clear"/>
                <w:rtl w:val="0"/>
              </w:rPr>
              <w:t xml:space="preserve">role_id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before="240" w:lineRule="auto"/>
              <w:rPr>
                <w:i w:val="1"/>
                <w:color w:val="0432ff"/>
              </w:rPr>
            </w:pPr>
            <w:r w:rsidDel="00000000" w:rsidR="00000000" w:rsidRPr="00000000">
              <w:rPr>
                <w:i w:val="1"/>
                <w:color w:val="0432ff"/>
                <w:rtl w:val="0"/>
              </w:rPr>
              <w:t xml:space="preserve">Role id of user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before="240" w:lineRule="auto"/>
              <w:rPr>
                <w:i w:val="1"/>
                <w:color w:val="0432ff"/>
              </w:rPr>
            </w:pPr>
            <w:r w:rsidDel="00000000" w:rsidR="00000000" w:rsidRPr="00000000">
              <w:rPr>
                <w:i w:val="1"/>
                <w:color w:val="0432ff"/>
                <w:sz w:val="18"/>
                <w:szCs w:val="18"/>
                <w:shd w:fill="fbfbfb" w:val="clear"/>
                <w:rtl w:val="0"/>
              </w:rPr>
              <w:t xml:space="preserve">role name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before="240" w:lineRule="auto"/>
              <w:rPr>
                <w:i w:val="1"/>
                <w:sz w:val="18"/>
                <w:szCs w:val="18"/>
              </w:rPr>
            </w:pPr>
            <w:r w:rsidDel="00000000" w:rsidR="00000000" w:rsidRPr="00000000">
              <w:rPr>
                <w:rFonts w:ascii="Arial Unicode MS" w:cs="Arial Unicode MS" w:eastAsia="Arial Unicode MS" w:hAnsi="Arial Unicode MS"/>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before="240" w:lineRule="auto"/>
              <w:rPr>
                <w:i w:val="1"/>
                <w:sz w:val="18"/>
                <w:szCs w:val="18"/>
              </w:rPr>
            </w:pPr>
            <w:r w:rsidDel="00000000" w:rsidR="00000000" w:rsidRPr="00000000">
              <w:rPr>
                <w:i w:val="1"/>
                <w:sz w:val="18"/>
                <w:szCs w:val="18"/>
                <w:rtl w:val="0"/>
              </w:rPr>
              <w:t xml:space="preserve">Name of role of user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before="240" w:lineRule="auto"/>
              <w:rPr>
                <w:i w:val="1"/>
                <w:color w:val="0432ff"/>
              </w:rPr>
            </w:pPr>
            <w:r w:rsidDel="00000000" w:rsidR="00000000" w:rsidRPr="00000000">
              <w:rPr>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before="240" w:lineRule="auto"/>
              <w:rPr>
                <w:i w:val="1"/>
                <w:sz w:val="18"/>
                <w:szCs w:val="18"/>
              </w:rPr>
            </w:pPr>
            <w:r w:rsidDel="00000000" w:rsidR="00000000" w:rsidRPr="00000000">
              <w:rPr>
                <w:i w:val="1"/>
                <w:sz w:val="18"/>
                <w:szCs w:val="18"/>
                <w:rtl w:val="0"/>
              </w:rPr>
              <w:t xml:space="preserve"> </w:t>
            </w:r>
          </w:p>
        </w:tc>
      </w:tr>
    </w:tbl>
    <w:p w:rsidR="00000000" w:rsidDel="00000000" w:rsidP="00000000" w:rsidRDefault="00000000" w:rsidRPr="00000000" w14:paraId="000000F6">
      <w:pPr>
        <w:spacing w:after="240" w:before="240" w:lineRule="auto"/>
        <w:jc w:val="both"/>
        <w:rPr/>
      </w:pPr>
      <w:r w:rsidDel="00000000" w:rsidR="00000000" w:rsidRPr="00000000">
        <w:rPr>
          <w:rtl w:val="0"/>
        </w:rPr>
      </w:r>
    </w:p>
    <w:p w:rsidR="00000000" w:rsidDel="00000000" w:rsidP="00000000" w:rsidRDefault="00000000" w:rsidRPr="00000000" w14:paraId="000000F7">
      <w:pPr>
        <w:pStyle w:val="Heading4"/>
        <w:keepNext w:val="0"/>
        <w:keepLines w:val="0"/>
        <w:spacing w:after="40" w:before="240" w:lineRule="auto"/>
        <w:rPr>
          <w:i w:val="1"/>
          <w:color w:val="0000ff"/>
        </w:rPr>
      </w:pPr>
      <w:bookmarkStart w:colFirst="0" w:colLast="0" w:name="_60kv5pvel00q" w:id="10"/>
      <w:bookmarkEnd w:id="10"/>
      <w:r w:rsidDel="00000000" w:rsidR="00000000" w:rsidRPr="00000000">
        <w:rPr>
          <w:b w:val="1"/>
          <w:color w:val="000000"/>
          <w:sz w:val="22"/>
          <w:szCs w:val="22"/>
          <w:rtl w:val="0"/>
        </w:rPr>
        <w:t xml:space="preserve">1.3.4 </w:t>
      </w:r>
      <w:r w:rsidDel="00000000" w:rsidR="00000000" w:rsidRPr="00000000">
        <w:rPr>
          <w:b w:val="1"/>
          <w:color w:val="000000"/>
          <w:sz w:val="18"/>
          <w:szCs w:val="18"/>
          <w:shd w:fill="fbfbfb" w:val="clear"/>
          <w:rtl w:val="0"/>
        </w:rPr>
        <w:t xml:space="preserve">Semester</w:t>
      </w:r>
      <w:r w:rsidDel="00000000" w:rsidR="00000000" w:rsidRPr="00000000">
        <w:rPr>
          <w:rtl w:val="0"/>
        </w:rPr>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8">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9">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A">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B">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C">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D">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FE">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before="240" w:lineRule="auto"/>
              <w:rPr>
                <w:i w:val="1"/>
                <w:color w:val="0432ff"/>
              </w:rPr>
            </w:pPr>
            <w:r w:rsidDel="00000000" w:rsidR="00000000" w:rsidRPr="00000000">
              <w:rPr>
                <w:b w:val="1"/>
                <w:i w:val="1"/>
                <w:color w:val="0432ff"/>
                <w:sz w:val="18"/>
                <w:szCs w:val="18"/>
                <w:u w:val="single"/>
                <w:shd w:fill="fbfbfb" w:val="clear"/>
                <w:rtl w:val="0"/>
              </w:rPr>
              <w:t xml:space="preserve">semester_id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before="240" w:lineRule="auto"/>
              <w:rPr>
                <w:i w:val="1"/>
                <w:color w:val="0432ff"/>
              </w:rPr>
            </w:pPr>
            <w:r w:rsidDel="00000000" w:rsidR="00000000" w:rsidRPr="00000000">
              <w:rPr>
                <w:i w:val="1"/>
                <w:color w:val="0432ff"/>
                <w:rtl w:val="0"/>
              </w:rPr>
              <w:t xml:space="preserve">ID of semester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before="240" w:lineRule="auto"/>
              <w:rPr>
                <w:i w:val="1"/>
                <w:color w:val="0432ff"/>
              </w:rPr>
            </w:pPr>
            <w:r w:rsidDel="00000000" w:rsidR="00000000" w:rsidRPr="00000000">
              <w:rPr>
                <w:i w:val="1"/>
                <w:color w:val="0432ff"/>
                <w:sz w:val="18"/>
                <w:szCs w:val="18"/>
                <w:shd w:fill="fbfbfb" w:val="clear"/>
                <w:rtl w:val="0"/>
              </w:rPr>
              <w:t xml:space="preserve">semester_name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before="240" w:lineRule="auto"/>
              <w:rPr>
                <w:i w:val="1"/>
                <w:sz w:val="18"/>
                <w:szCs w:val="18"/>
              </w:rPr>
            </w:pPr>
            <w:r w:rsidDel="00000000" w:rsidR="00000000" w:rsidRPr="00000000">
              <w:rPr>
                <w:i w:val="1"/>
                <w:sz w:val="18"/>
                <w:szCs w:val="18"/>
                <w:rtl w:val="0"/>
              </w:rPr>
              <w:t xml:space="preserve">Name of semester</w:t>
            </w:r>
          </w:p>
        </w:tc>
      </w:tr>
    </w:tbl>
    <w:p w:rsidR="00000000" w:rsidDel="00000000" w:rsidP="00000000" w:rsidRDefault="00000000" w:rsidRPr="00000000" w14:paraId="0000010D">
      <w:pPr>
        <w:pStyle w:val="Heading4"/>
        <w:keepNext w:val="0"/>
        <w:keepLines w:val="0"/>
        <w:spacing w:after="40" w:before="240" w:lineRule="auto"/>
        <w:rPr/>
      </w:pPr>
      <w:bookmarkStart w:colFirst="0" w:colLast="0" w:name="_4dbgmz4r8unf" w:id="11"/>
      <w:bookmarkEnd w:id="11"/>
      <w:r w:rsidDel="00000000" w:rsidR="00000000" w:rsidRPr="00000000">
        <w:rPr>
          <w:b w:val="1"/>
          <w:color w:val="000000"/>
          <w:sz w:val="22"/>
          <w:szCs w:val="22"/>
          <w:rtl w:val="0"/>
        </w:rPr>
        <w:t xml:space="preserve">1.3.5 Subject</w:t>
      </w:r>
      <w:r w:rsidDel="00000000" w:rsidR="00000000" w:rsidRPr="00000000">
        <w:rPr>
          <w:rtl w:val="0"/>
        </w:rPr>
      </w:r>
    </w:p>
    <w:p w:rsidR="00000000" w:rsidDel="00000000" w:rsidP="00000000" w:rsidRDefault="00000000" w:rsidRPr="00000000" w14:paraId="0000010E">
      <w:pPr>
        <w:spacing w:after="240" w:before="240" w:lineRule="auto"/>
        <w:rPr>
          <w:i w:val="1"/>
          <w:color w:val="0000ff"/>
        </w:rPr>
      </w:pPr>
      <w:r w:rsidDel="00000000" w:rsidR="00000000" w:rsidRPr="00000000">
        <w:rPr>
          <w:rtl w:val="0"/>
        </w:rPr>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0F">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10">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11">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12">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13">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14">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15">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before="240" w:lineRule="auto"/>
              <w:rPr>
                <w:i w:val="1"/>
                <w:color w:val="0432ff"/>
              </w:rPr>
            </w:pPr>
            <w:r w:rsidDel="00000000" w:rsidR="00000000" w:rsidRPr="00000000">
              <w:rPr>
                <w:b w:val="1"/>
                <w:i w:val="1"/>
                <w:color w:val="0432ff"/>
                <w:sz w:val="18"/>
                <w:szCs w:val="18"/>
                <w:u w:val="single"/>
                <w:shd w:fill="fbfbfb" w:val="clear"/>
                <w:rtl w:val="0"/>
              </w:rPr>
              <w:t xml:space="preserve">sub_id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before="240" w:lineRule="auto"/>
              <w:rPr>
                <w:i w:val="1"/>
                <w:color w:val="0432ff"/>
              </w:rPr>
            </w:pPr>
            <w:r w:rsidDel="00000000" w:rsidR="00000000" w:rsidRPr="00000000">
              <w:rPr>
                <w:i w:val="1"/>
                <w:color w:val="0432ff"/>
                <w:rtl w:val="0"/>
              </w:rPr>
              <w:t xml:space="preserve">ID of subject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before="240" w:lineRule="auto"/>
              <w:rPr>
                <w:i w:val="1"/>
                <w:color w:val="0432ff"/>
              </w:rPr>
            </w:pPr>
            <w:r w:rsidDel="00000000" w:rsidR="00000000" w:rsidRPr="00000000">
              <w:rPr>
                <w:i w:val="1"/>
                <w:color w:val="0432ff"/>
                <w:sz w:val="18"/>
                <w:szCs w:val="18"/>
                <w:shd w:fill="fbfbfb" w:val="clear"/>
                <w:rtl w:val="0"/>
              </w:rPr>
              <w:t xml:space="preserve">class_id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Rule="auto"/>
              <w:rPr>
                <w:i w:val="1"/>
                <w:sz w:val="18"/>
                <w:szCs w:val="18"/>
              </w:rPr>
            </w:pPr>
            <w:r w:rsidDel="00000000" w:rsidR="00000000" w:rsidRPr="00000000">
              <w:rPr>
                <w:i w:val="1"/>
                <w:sz w:val="18"/>
                <w:szCs w:val="18"/>
                <w:rtl w:val="0"/>
              </w:rPr>
              <w:t xml:space="preserve">ID of class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Rule="auto"/>
              <w:rPr>
                <w:i w:val="1"/>
                <w:sz w:val="18"/>
                <w:szCs w:val="18"/>
              </w:rPr>
            </w:pPr>
            <w:r w:rsidDel="00000000" w:rsidR="00000000" w:rsidRPr="00000000">
              <w:rPr>
                <w:i w:val="1"/>
                <w:color w:val="0432ff"/>
                <w:sz w:val="18"/>
                <w:szCs w:val="18"/>
                <w:shd w:fill="fbfbfb" w:val="clear"/>
                <w:rtl w:val="0"/>
              </w:rPr>
              <w:t xml:space="preserve">description of subject</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Rule="auto"/>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sub_name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before="240" w:lineRule="auto"/>
              <w:rPr>
                <w:i w:val="1"/>
                <w:sz w:val="18"/>
                <w:szCs w:val="18"/>
              </w:rPr>
            </w:pPr>
            <w:r w:rsidDel="00000000" w:rsidR="00000000" w:rsidRPr="00000000">
              <w:rPr>
                <w:i w:val="1"/>
                <w:sz w:val="18"/>
                <w:szCs w:val="18"/>
                <w:rtl w:val="0"/>
              </w:rPr>
              <w:t xml:space="preserve">subject name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Rule="auto"/>
              <w:rPr>
                <w:i w:val="1"/>
                <w:color w:val="0432ff"/>
              </w:rPr>
            </w:pPr>
            <w:r w:rsidDel="00000000" w:rsidR="00000000" w:rsidRPr="00000000">
              <w:rPr>
                <w:i w:val="1"/>
                <w:color w:val="0432ff"/>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semester_id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Rule="auto"/>
              <w:rPr>
                <w:i w:val="1"/>
                <w:sz w:val="18"/>
                <w:szCs w:val="18"/>
              </w:rPr>
            </w:pPr>
            <w:r w:rsidDel="00000000" w:rsidR="00000000" w:rsidRPr="00000000">
              <w:rPr>
                <w:i w:val="1"/>
                <w:sz w:val="18"/>
                <w:szCs w:val="18"/>
                <w:rtl w:val="0"/>
              </w:rPr>
              <w:t xml:space="preserve">ID of semester</w:t>
            </w:r>
          </w:p>
        </w:tc>
      </w:tr>
    </w:tbl>
    <w:p w:rsidR="00000000" w:rsidDel="00000000" w:rsidP="00000000" w:rsidRDefault="00000000" w:rsidRPr="00000000" w14:paraId="00000139">
      <w:pPr>
        <w:pStyle w:val="Heading4"/>
        <w:keepNext w:val="0"/>
        <w:keepLines w:val="0"/>
        <w:spacing w:after="40" w:before="240" w:lineRule="auto"/>
        <w:rPr/>
      </w:pPr>
      <w:bookmarkStart w:colFirst="0" w:colLast="0" w:name="_i1301v5zif2" w:id="12"/>
      <w:bookmarkEnd w:id="12"/>
      <w:r w:rsidDel="00000000" w:rsidR="00000000" w:rsidRPr="00000000">
        <w:rPr>
          <w:b w:val="1"/>
          <w:color w:val="000000"/>
          <w:sz w:val="22"/>
          <w:szCs w:val="22"/>
          <w:rtl w:val="0"/>
        </w:rPr>
        <w:t xml:space="preserve">1.3.6 Project</w:t>
      </w:r>
      <w:r w:rsidDel="00000000" w:rsidR="00000000" w:rsidRPr="00000000">
        <w:rPr>
          <w:rtl w:val="0"/>
        </w:rPr>
      </w:r>
    </w:p>
    <w:p w:rsidR="00000000" w:rsidDel="00000000" w:rsidP="00000000" w:rsidRDefault="00000000" w:rsidRPr="00000000" w14:paraId="0000013A">
      <w:pPr>
        <w:spacing w:after="240" w:before="240" w:lineRule="auto"/>
        <w:rPr>
          <w:i w:val="1"/>
          <w:color w:val="0000ff"/>
        </w:rPr>
      </w:pPr>
      <w:r w:rsidDel="00000000" w:rsidR="00000000" w:rsidRPr="00000000">
        <w:rPr>
          <w:rtl w:val="0"/>
        </w:rPr>
      </w:r>
    </w:p>
    <w:tbl>
      <w:tblPr>
        <w:tblStyle w:val="Table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3B">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3C">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3D">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3E">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3F">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40">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41">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Rule="auto"/>
              <w:rPr>
                <w:i w:val="1"/>
                <w:color w:val="0432ff"/>
              </w:rPr>
            </w:pPr>
            <w:r w:rsidDel="00000000" w:rsidR="00000000" w:rsidRPr="00000000">
              <w:rPr>
                <w:b w:val="1"/>
                <w:i w:val="1"/>
                <w:color w:val="0432ff"/>
                <w:sz w:val="18"/>
                <w:szCs w:val="18"/>
                <w:u w:val="single"/>
                <w:shd w:fill="fbfbfb" w:val="clear"/>
                <w:rtl w:val="0"/>
              </w:rPr>
              <w:t xml:space="preserve">project_id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Rule="auto"/>
              <w:rPr>
                <w:i w:val="1"/>
                <w:color w:val="0432ff"/>
              </w:rPr>
            </w:pPr>
            <w:r w:rsidDel="00000000" w:rsidR="00000000" w:rsidRPr="00000000">
              <w:rPr>
                <w:i w:val="1"/>
                <w:color w:val="0432ff"/>
                <w:rtl w:val="0"/>
              </w:rPr>
              <w:t xml:space="preserve">ID of project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sub_id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Rule="auto"/>
              <w:rPr>
                <w:i w:val="1"/>
                <w:sz w:val="18"/>
                <w:szCs w:val="18"/>
              </w:rPr>
            </w:pPr>
            <w:r w:rsidDel="00000000" w:rsidR="00000000" w:rsidRPr="00000000">
              <w:rPr>
                <w:i w:val="1"/>
                <w:sz w:val="18"/>
                <w:szCs w:val="18"/>
                <w:rtl w:val="0"/>
              </w:rPr>
              <w:t xml:space="preserve">ID of subject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gitlab_link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Rule="auto"/>
              <w:rPr>
                <w:i w:val="1"/>
                <w:sz w:val="18"/>
                <w:szCs w:val="18"/>
              </w:rPr>
            </w:pPr>
            <w:r w:rsidDel="00000000" w:rsidR="00000000" w:rsidRPr="00000000">
              <w:rPr>
                <w:i w:val="1"/>
                <w:color w:val="0432ff"/>
                <w:sz w:val="18"/>
                <w:szCs w:val="18"/>
                <w:shd w:fill="fbfbfb" w:val="clear"/>
                <w:rtl w:val="0"/>
              </w:rPr>
              <w:t xml:space="preserve">link of Gitlab</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Rule="auto"/>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description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Rule="auto"/>
              <w:rPr>
                <w:i w:val="1"/>
                <w:sz w:val="18"/>
                <w:szCs w:val="18"/>
              </w:rPr>
            </w:pPr>
            <w:r w:rsidDel="00000000" w:rsidR="00000000" w:rsidRPr="00000000">
              <w:rPr>
                <w:i w:val="1"/>
                <w:sz w:val="18"/>
                <w:szCs w:val="18"/>
                <w:rtl w:val="0"/>
              </w:rPr>
              <w:t xml:space="preserve">description of project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Rule="auto"/>
              <w:rPr>
                <w:i w:val="1"/>
                <w:color w:val="0432ff"/>
              </w:rPr>
            </w:pPr>
            <w:r w:rsidDel="00000000" w:rsidR="00000000" w:rsidRPr="00000000">
              <w:rPr>
                <w:i w:val="1"/>
                <w:color w:val="0432ff"/>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requirement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before="240" w:lineRule="auto"/>
              <w:rPr>
                <w:i w:val="1"/>
                <w:sz w:val="18"/>
                <w:szCs w:val="18"/>
              </w:rPr>
            </w:pPr>
            <w:r w:rsidDel="00000000" w:rsidR="00000000" w:rsidRPr="00000000">
              <w:rPr>
                <w:i w:val="1"/>
                <w:color w:val="0432ff"/>
                <w:sz w:val="18"/>
                <w:szCs w:val="18"/>
                <w:shd w:fill="fbfbfb" w:val="clear"/>
                <w:rtl w:val="0"/>
              </w:rPr>
              <w:t xml:space="preserve">requirement of project</w:t>
            </w:r>
            <w:r w:rsidDel="00000000" w:rsidR="00000000" w:rsidRPr="00000000">
              <w:rPr>
                <w:rtl w:val="0"/>
              </w:rPr>
            </w:r>
          </w:p>
        </w:tc>
      </w:tr>
    </w:tbl>
    <w:p w:rsidR="00000000" w:rsidDel="00000000" w:rsidP="00000000" w:rsidRDefault="00000000" w:rsidRPr="00000000" w14:paraId="00000165">
      <w:pPr>
        <w:pStyle w:val="Heading4"/>
        <w:keepNext w:val="0"/>
        <w:keepLines w:val="0"/>
        <w:spacing w:after="40" w:before="240" w:lineRule="auto"/>
        <w:rPr>
          <w:b w:val="1"/>
          <w:sz w:val="18"/>
          <w:szCs w:val="18"/>
          <w:shd w:fill="fbfbfb" w:val="clear"/>
        </w:rPr>
      </w:pPr>
      <w:bookmarkStart w:colFirst="0" w:colLast="0" w:name="_kmwpj5ro9ld5" w:id="13"/>
      <w:bookmarkEnd w:id="13"/>
      <w:r w:rsidDel="00000000" w:rsidR="00000000" w:rsidRPr="00000000">
        <w:rPr>
          <w:b w:val="1"/>
          <w:color w:val="000000"/>
          <w:sz w:val="22"/>
          <w:szCs w:val="22"/>
          <w:rtl w:val="0"/>
        </w:rPr>
        <w:t xml:space="preserve">1.3.7 </w:t>
      </w:r>
      <w:r w:rsidDel="00000000" w:rsidR="00000000" w:rsidRPr="00000000">
        <w:rPr>
          <w:b w:val="1"/>
          <w:color w:val="000000"/>
          <w:sz w:val="18"/>
          <w:szCs w:val="18"/>
          <w:shd w:fill="fbfbfb" w:val="clear"/>
          <w:rtl w:val="0"/>
        </w:rPr>
        <w:t xml:space="preserve">Manager Issue</w:t>
      </w:r>
      <w:r w:rsidDel="00000000" w:rsidR="00000000" w:rsidRPr="00000000">
        <w:rPr>
          <w:rtl w:val="0"/>
        </w:rPr>
      </w:r>
    </w:p>
    <w:p w:rsidR="00000000" w:rsidDel="00000000" w:rsidP="00000000" w:rsidRDefault="00000000" w:rsidRPr="00000000" w14:paraId="00000166">
      <w:pPr>
        <w:spacing w:after="240" w:before="240" w:lineRule="auto"/>
        <w:rPr>
          <w:i w:val="1"/>
          <w:color w:val="0000ff"/>
        </w:rPr>
      </w:pPr>
      <w:r w:rsidDel="00000000" w:rsidR="00000000" w:rsidRPr="00000000">
        <w:rPr>
          <w:rtl w:val="0"/>
        </w:rPr>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7">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8">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9">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A">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B">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C">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D">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before="240" w:lineRule="auto"/>
              <w:rPr>
                <w:i w:val="1"/>
                <w:color w:val="0432ff"/>
              </w:rPr>
            </w:pPr>
            <w:r w:rsidDel="00000000" w:rsidR="00000000" w:rsidRPr="00000000">
              <w:rPr>
                <w:b w:val="1"/>
                <w:i w:val="1"/>
                <w:color w:val="0432ff"/>
                <w:sz w:val="18"/>
                <w:szCs w:val="18"/>
                <w:u w:val="single"/>
                <w:shd w:fill="fbfbfb" w:val="clear"/>
                <w:rtl w:val="0"/>
              </w:rPr>
              <w:t xml:space="preserve">Issue_id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before="240" w:lineRule="auto"/>
              <w:rPr>
                <w:i w:val="1"/>
                <w:color w:val="0432ff"/>
              </w:rPr>
            </w:pPr>
            <w:r w:rsidDel="00000000" w:rsidR="00000000" w:rsidRPr="00000000">
              <w:rPr>
                <w:i w:val="1"/>
                <w:color w:val="0432ff"/>
                <w:rtl w:val="0"/>
              </w:rPr>
              <w:t xml:space="preserve">ID of issue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sub_id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before="240" w:lineRule="auto"/>
              <w:rPr>
                <w:i w:val="1"/>
                <w:sz w:val="18"/>
                <w:szCs w:val="18"/>
              </w:rPr>
            </w:pPr>
            <w:r w:rsidDel="00000000" w:rsidR="00000000" w:rsidRPr="00000000">
              <w:rPr>
                <w:i w:val="1"/>
                <w:sz w:val="18"/>
                <w:szCs w:val="18"/>
                <w:rtl w:val="0"/>
              </w:rPr>
              <w:t xml:space="preserve">ID of subject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description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before="240" w:lineRule="auto"/>
              <w:rPr>
                <w:i w:val="1"/>
                <w:sz w:val="18"/>
                <w:szCs w:val="18"/>
              </w:rPr>
            </w:pPr>
            <w:r w:rsidDel="00000000" w:rsidR="00000000" w:rsidRPr="00000000">
              <w:rPr>
                <w:i w:val="1"/>
                <w:sz w:val="18"/>
                <w:szCs w:val="18"/>
                <w:rtl w:val="0"/>
              </w:rPr>
              <w:t xml:space="preserve">description of issue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before="240" w:lineRule="auto"/>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issue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before="240" w:lineRule="auto"/>
              <w:rPr>
                <w:i w:val="1"/>
                <w:sz w:val="18"/>
                <w:szCs w:val="18"/>
              </w:rPr>
            </w:pPr>
            <w:r w:rsidDel="00000000" w:rsidR="00000000" w:rsidRPr="00000000">
              <w:rPr>
                <w:i w:val="1"/>
                <w:color w:val="0432ff"/>
                <w:sz w:val="18"/>
                <w:szCs w:val="18"/>
                <w:shd w:fill="fbfbfb" w:val="clear"/>
                <w:rtl w:val="0"/>
              </w:rPr>
              <w:t xml:space="preserve">name of issue</w:t>
            </w:r>
            <w:r w:rsidDel="00000000" w:rsidR="00000000" w:rsidRPr="00000000">
              <w:rPr>
                <w:rtl w:val="0"/>
              </w:rPr>
            </w:r>
          </w:p>
        </w:tc>
      </w:tr>
    </w:tbl>
    <w:p w:rsidR="00000000" w:rsidDel="00000000" w:rsidP="00000000" w:rsidRDefault="00000000" w:rsidRPr="00000000" w14:paraId="0000018A">
      <w:pPr>
        <w:pStyle w:val="Heading4"/>
        <w:keepNext w:val="0"/>
        <w:keepLines w:val="0"/>
        <w:spacing w:after="40" w:before="240" w:lineRule="auto"/>
        <w:rPr>
          <w:b w:val="1"/>
          <w:sz w:val="18"/>
          <w:szCs w:val="18"/>
          <w:shd w:fill="fbfbfb" w:val="clear"/>
        </w:rPr>
      </w:pPr>
      <w:bookmarkStart w:colFirst="0" w:colLast="0" w:name="_hutrf16zb9vt" w:id="14"/>
      <w:bookmarkEnd w:id="14"/>
      <w:r w:rsidDel="00000000" w:rsidR="00000000" w:rsidRPr="00000000">
        <w:rPr>
          <w:b w:val="1"/>
          <w:color w:val="000000"/>
          <w:sz w:val="22"/>
          <w:szCs w:val="22"/>
          <w:rtl w:val="0"/>
        </w:rPr>
        <w:t xml:space="preserve">1.3.8 Gitlab</w:t>
      </w:r>
      <w:r w:rsidDel="00000000" w:rsidR="00000000" w:rsidRPr="00000000">
        <w:rPr>
          <w:rtl w:val="0"/>
        </w:rPr>
      </w:r>
    </w:p>
    <w:p w:rsidR="00000000" w:rsidDel="00000000" w:rsidP="00000000" w:rsidRDefault="00000000" w:rsidRPr="00000000" w14:paraId="0000018B">
      <w:pPr>
        <w:spacing w:after="240" w:before="240" w:lineRule="auto"/>
        <w:rPr>
          <w:i w:val="1"/>
          <w:color w:val="0000ff"/>
        </w:rPr>
      </w:pPr>
      <w:r w:rsidDel="00000000" w:rsidR="00000000" w:rsidRPr="00000000">
        <w:rPr>
          <w:rtl w:val="0"/>
        </w:rPr>
      </w:r>
    </w:p>
    <w:tbl>
      <w:tblPr>
        <w:tblStyle w:val="Table1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E">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before="240" w:lineRule="auto"/>
              <w:rPr>
                <w:i w:val="1"/>
                <w:color w:val="0432ff"/>
              </w:rPr>
            </w:pPr>
            <w:r w:rsidDel="00000000" w:rsidR="00000000" w:rsidRPr="00000000">
              <w:rPr>
                <w:b w:val="1"/>
                <w:i w:val="1"/>
                <w:color w:val="0432ff"/>
                <w:sz w:val="18"/>
                <w:szCs w:val="18"/>
                <w:u w:val="single"/>
                <w:shd w:fill="fbfbfb" w:val="clear"/>
                <w:rtl w:val="0"/>
              </w:rPr>
              <w:t xml:space="preserve">gitlab_link</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before="240" w:lineRule="auto"/>
              <w:rPr>
                <w:i w:val="1"/>
                <w:color w:val="0432ff"/>
              </w:rPr>
            </w:pPr>
            <w:r w:rsidDel="00000000" w:rsidR="00000000" w:rsidRPr="00000000">
              <w:rPr>
                <w:i w:val="1"/>
                <w:color w:val="0432ff"/>
                <w:rtl w:val="0"/>
              </w:rPr>
              <w:t xml:space="preserve">Link of Gitlab</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project_id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before="240" w:lineRule="auto"/>
              <w:rPr>
                <w:i w:val="1"/>
                <w:sz w:val="18"/>
                <w:szCs w:val="18"/>
              </w:rPr>
            </w:pPr>
            <w:r w:rsidDel="00000000" w:rsidR="00000000" w:rsidRPr="00000000">
              <w:rPr>
                <w:i w:val="1"/>
                <w:sz w:val="18"/>
                <w:szCs w:val="18"/>
                <w:rtl w:val="0"/>
              </w:rPr>
              <w:t xml:space="preserve">ID of project</w:t>
            </w:r>
          </w:p>
        </w:tc>
      </w:tr>
    </w:tbl>
    <w:p w:rsidR="00000000" w:rsidDel="00000000" w:rsidP="00000000" w:rsidRDefault="00000000" w:rsidRPr="00000000" w14:paraId="000001A1">
      <w:pPr>
        <w:spacing w:after="240" w:before="240" w:lineRule="auto"/>
        <w:jc w:val="both"/>
        <w:rPr>
          <w:b w:val="1"/>
          <w:sz w:val="18"/>
          <w:szCs w:val="18"/>
          <w:shd w:fill="fbfbfb" w:val="clear"/>
        </w:rPr>
      </w:pPr>
      <w:r w:rsidDel="00000000" w:rsidR="00000000" w:rsidRPr="00000000">
        <w:rPr>
          <w:rtl w:val="0"/>
        </w:rPr>
      </w:r>
    </w:p>
    <w:p w:rsidR="00000000" w:rsidDel="00000000" w:rsidP="00000000" w:rsidRDefault="00000000" w:rsidRPr="00000000" w14:paraId="000001A2">
      <w:pPr>
        <w:pStyle w:val="Heading4"/>
        <w:keepNext w:val="0"/>
        <w:keepLines w:val="0"/>
        <w:spacing w:after="40" w:before="240" w:lineRule="auto"/>
        <w:rPr>
          <w:b w:val="1"/>
          <w:sz w:val="18"/>
          <w:szCs w:val="18"/>
          <w:shd w:fill="fbfbfb" w:val="clear"/>
        </w:rPr>
      </w:pPr>
      <w:bookmarkStart w:colFirst="0" w:colLast="0" w:name="_7sjy5leo8bxi" w:id="15"/>
      <w:bookmarkEnd w:id="15"/>
      <w:r w:rsidDel="00000000" w:rsidR="00000000" w:rsidRPr="00000000">
        <w:rPr>
          <w:b w:val="1"/>
          <w:color w:val="000000"/>
          <w:sz w:val="22"/>
          <w:szCs w:val="22"/>
          <w:rtl w:val="0"/>
        </w:rPr>
        <w:t xml:space="preserve">1.3.9 Enroll</w:t>
      </w:r>
      <w:r w:rsidDel="00000000" w:rsidR="00000000" w:rsidRPr="00000000">
        <w:rPr>
          <w:rtl w:val="0"/>
        </w:rPr>
      </w:r>
    </w:p>
    <w:p w:rsidR="00000000" w:rsidDel="00000000" w:rsidP="00000000" w:rsidRDefault="00000000" w:rsidRPr="00000000" w14:paraId="000001A3">
      <w:pPr>
        <w:spacing w:after="240" w:before="240" w:lineRule="auto"/>
        <w:rPr>
          <w:i w:val="1"/>
          <w:color w:val="0000ff"/>
        </w:rPr>
      </w:pPr>
      <w:r w:rsidDel="00000000" w:rsidR="00000000" w:rsidRPr="00000000">
        <w:rPr>
          <w:rtl w:val="0"/>
        </w:rPr>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4">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5">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6">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7">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8">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9">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AA">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before="240" w:lineRule="auto"/>
              <w:rPr>
                <w:i w:val="1"/>
                <w:color w:val="0432ff"/>
              </w:rPr>
            </w:pPr>
            <w:r w:rsidDel="00000000" w:rsidR="00000000" w:rsidRPr="00000000">
              <w:rPr>
                <w:b w:val="1"/>
                <w:i w:val="1"/>
                <w:color w:val="0432ff"/>
                <w:sz w:val="18"/>
                <w:szCs w:val="18"/>
                <w:u w:val="single"/>
                <w:shd w:fill="fbfbfb" w:val="clear"/>
                <w:rtl w:val="0"/>
              </w:rPr>
              <w:t xml:space="preserve">enroll_id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before="240" w:lineRule="auto"/>
              <w:rPr>
                <w:i w:val="1"/>
                <w:color w:val="0432ff"/>
              </w:rPr>
            </w:pPr>
            <w:r w:rsidDel="00000000" w:rsidR="00000000" w:rsidRPr="00000000">
              <w:rPr>
                <w:i w:val="1"/>
                <w:color w:val="0432ff"/>
                <w:rtl w:val="0"/>
              </w:rPr>
              <w:t xml:space="preserve">ID to identify when user enroll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class_id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Rule="auto"/>
              <w:rPr>
                <w:i w:val="1"/>
                <w:sz w:val="18"/>
                <w:szCs w:val="18"/>
              </w:rPr>
            </w:pPr>
            <w:r w:rsidDel="00000000" w:rsidR="00000000" w:rsidRPr="00000000">
              <w:rPr>
                <w:i w:val="1"/>
                <w:sz w:val="18"/>
                <w:szCs w:val="18"/>
                <w:rtl w:val="0"/>
              </w:rPr>
              <w:t xml:space="preserve">ID of class</w:t>
            </w:r>
          </w:p>
        </w:tc>
      </w:tr>
    </w:tbl>
    <w:p w:rsidR="00000000" w:rsidDel="00000000" w:rsidP="00000000" w:rsidRDefault="00000000" w:rsidRPr="00000000" w14:paraId="000001B9">
      <w:pPr>
        <w:pStyle w:val="Heading4"/>
        <w:keepNext w:val="0"/>
        <w:keepLines w:val="0"/>
        <w:spacing w:after="40" w:before="240" w:lineRule="auto"/>
        <w:rPr>
          <w:b w:val="1"/>
          <w:sz w:val="21"/>
          <w:szCs w:val="21"/>
          <w:shd w:fill="fbfbfb" w:val="clear"/>
        </w:rPr>
      </w:pPr>
      <w:bookmarkStart w:colFirst="0" w:colLast="0" w:name="_eeu19g4qr4h3" w:id="16"/>
      <w:bookmarkEnd w:id="16"/>
      <w:r w:rsidDel="00000000" w:rsidR="00000000" w:rsidRPr="00000000">
        <w:rPr>
          <w:b w:val="1"/>
          <w:color w:val="000000"/>
          <w:sz w:val="22"/>
          <w:szCs w:val="22"/>
          <w:rtl w:val="0"/>
        </w:rPr>
        <w:t xml:space="preserve">1.3.10 Enroll Project</w:t>
      </w:r>
      <w:r w:rsidDel="00000000" w:rsidR="00000000" w:rsidRPr="00000000">
        <w:rPr>
          <w:rtl w:val="0"/>
        </w:rPr>
      </w:r>
    </w:p>
    <w:p w:rsidR="00000000" w:rsidDel="00000000" w:rsidP="00000000" w:rsidRDefault="00000000" w:rsidRPr="00000000" w14:paraId="000001BA">
      <w:pPr>
        <w:spacing w:after="240" w:before="240" w:lineRule="auto"/>
        <w:rPr>
          <w:i w:val="1"/>
          <w:color w:val="0000ff"/>
        </w:rPr>
      </w:pPr>
      <w:r w:rsidDel="00000000" w:rsidR="00000000" w:rsidRPr="00000000">
        <w:rPr>
          <w:rtl w:val="0"/>
        </w:rPr>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B">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C">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D">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E">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BF">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0">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C1">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before="240" w:lineRule="auto"/>
              <w:rPr>
                <w:i w:val="1"/>
                <w:color w:val="0432ff"/>
              </w:rPr>
            </w:pPr>
            <w:r w:rsidDel="00000000" w:rsidR="00000000" w:rsidRPr="00000000">
              <w:rPr>
                <w:b w:val="1"/>
                <w:i w:val="1"/>
                <w:color w:val="0432ff"/>
                <w:sz w:val="18"/>
                <w:szCs w:val="18"/>
                <w:u w:val="single"/>
                <w:shd w:fill="fbfbfb" w:val="clear"/>
                <w:rtl w:val="0"/>
              </w:rPr>
              <w:t xml:space="preserve">enroll_id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before="240" w:lineRule="auto"/>
              <w:rPr>
                <w:i w:val="1"/>
                <w:color w:val="0432ff"/>
              </w:rPr>
            </w:pPr>
            <w:r w:rsidDel="00000000" w:rsidR="00000000" w:rsidRPr="00000000">
              <w:rPr>
                <w:i w:val="1"/>
                <w:color w:val="0432ff"/>
                <w:rtl w:val="0"/>
              </w:rPr>
              <w:t xml:space="preserve">ID to identify when user enroll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project_id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Rule="auto"/>
              <w:rPr>
                <w:i w:val="1"/>
                <w:sz w:val="18"/>
                <w:szCs w:val="18"/>
              </w:rPr>
            </w:pPr>
            <w:r w:rsidDel="00000000" w:rsidR="00000000" w:rsidRPr="00000000">
              <w:rPr>
                <w:i w:val="1"/>
                <w:sz w:val="18"/>
                <w:szCs w:val="18"/>
                <w:rtl w:val="0"/>
              </w:rPr>
              <w:t xml:space="preserve">ID of project</w:t>
            </w:r>
          </w:p>
        </w:tc>
      </w:tr>
    </w:tbl>
    <w:p w:rsidR="00000000" w:rsidDel="00000000" w:rsidP="00000000" w:rsidRDefault="00000000" w:rsidRPr="00000000" w14:paraId="000001D0">
      <w:pPr>
        <w:pStyle w:val="Heading4"/>
        <w:keepNext w:val="0"/>
        <w:keepLines w:val="0"/>
        <w:spacing w:after="40" w:before="240" w:lineRule="auto"/>
        <w:rPr>
          <w:b w:val="1"/>
          <w:sz w:val="18"/>
          <w:szCs w:val="18"/>
          <w:shd w:fill="fbfbfb" w:val="clear"/>
        </w:rPr>
      </w:pPr>
      <w:bookmarkStart w:colFirst="0" w:colLast="0" w:name="_jl8mipko10ih" w:id="17"/>
      <w:bookmarkEnd w:id="17"/>
      <w:r w:rsidDel="00000000" w:rsidR="00000000" w:rsidRPr="00000000">
        <w:rPr>
          <w:b w:val="1"/>
          <w:color w:val="000000"/>
          <w:sz w:val="22"/>
          <w:szCs w:val="22"/>
          <w:rtl w:val="0"/>
        </w:rPr>
        <w:t xml:space="preserve">1.3.11 Group</w:t>
      </w:r>
      <w:r w:rsidDel="00000000" w:rsidR="00000000" w:rsidRPr="00000000">
        <w:rPr>
          <w:rtl w:val="0"/>
        </w:rPr>
      </w:r>
    </w:p>
    <w:p w:rsidR="00000000" w:rsidDel="00000000" w:rsidP="00000000" w:rsidRDefault="00000000" w:rsidRPr="00000000" w14:paraId="000001D1">
      <w:pPr>
        <w:spacing w:after="240" w:before="240" w:lineRule="auto"/>
        <w:jc w:val="both"/>
        <w:rPr>
          <w:i w:val="1"/>
          <w:color w:val="0000ff"/>
        </w:rPr>
      </w:pPr>
      <w:r w:rsidDel="00000000" w:rsidR="00000000" w:rsidRPr="00000000">
        <w:rPr>
          <w:b w:val="1"/>
          <w:sz w:val="18"/>
          <w:szCs w:val="18"/>
          <w:shd w:fill="fbfbfb" w:val="clear"/>
          <w:rtl w:val="0"/>
        </w:rPr>
        <w:t xml:space="preserve">.</w:t>
      </w:r>
      <w:r w:rsidDel="00000000" w:rsidR="00000000" w:rsidRPr="00000000">
        <w:rPr>
          <w:rtl w:val="0"/>
        </w:rPr>
      </w:r>
    </w:p>
    <w:tbl>
      <w:tblPr>
        <w:tblStyle w:val="Table1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2">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3">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4">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5">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6">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7">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8">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before="240" w:lineRule="auto"/>
              <w:rPr>
                <w:i w:val="1"/>
                <w:color w:val="0432ff"/>
              </w:rPr>
            </w:pPr>
            <w:r w:rsidDel="00000000" w:rsidR="00000000" w:rsidRPr="00000000">
              <w:rPr>
                <w:b w:val="1"/>
                <w:i w:val="1"/>
                <w:color w:val="0432ff"/>
                <w:sz w:val="18"/>
                <w:szCs w:val="18"/>
                <w:u w:val="single"/>
                <w:shd w:fill="fbfbfb" w:val="clear"/>
                <w:rtl w:val="0"/>
              </w:rPr>
              <w:t xml:space="preserve">group_id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before="240" w:lineRule="auto"/>
              <w:rPr>
                <w:i w:val="1"/>
                <w:color w:val="0432ff"/>
              </w:rPr>
            </w:pPr>
            <w:r w:rsidDel="00000000" w:rsidR="00000000" w:rsidRPr="00000000">
              <w:rPr>
                <w:i w:val="1"/>
                <w:color w:val="0432ff"/>
                <w:rtl w:val="0"/>
              </w:rPr>
              <w:t xml:space="preserve">ID of group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project_id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before="240" w:lineRule="auto"/>
              <w:rPr>
                <w:i w:val="1"/>
                <w:sz w:val="18"/>
                <w:szCs w:val="18"/>
              </w:rPr>
            </w:pPr>
            <w:r w:rsidDel="00000000" w:rsidR="00000000" w:rsidRPr="00000000">
              <w:rPr>
                <w:i w:val="1"/>
                <w:sz w:val="18"/>
                <w:szCs w:val="18"/>
                <w:rtl w:val="0"/>
              </w:rPr>
              <w:t xml:space="preserve">ID of project</w:t>
            </w:r>
          </w:p>
        </w:tc>
      </w:tr>
    </w:tbl>
    <w:p w:rsidR="00000000" w:rsidDel="00000000" w:rsidP="00000000" w:rsidRDefault="00000000" w:rsidRPr="00000000" w14:paraId="000001E7">
      <w:pPr>
        <w:pStyle w:val="Heading4"/>
        <w:keepNext w:val="0"/>
        <w:keepLines w:val="0"/>
        <w:spacing w:after="40" w:before="240" w:lineRule="auto"/>
        <w:rPr>
          <w:b w:val="1"/>
          <w:sz w:val="18"/>
          <w:szCs w:val="18"/>
          <w:shd w:fill="fbfbfb" w:val="clear"/>
        </w:rPr>
      </w:pPr>
      <w:bookmarkStart w:colFirst="0" w:colLast="0" w:name="_uih3nhuomklf" w:id="18"/>
      <w:bookmarkEnd w:id="18"/>
      <w:r w:rsidDel="00000000" w:rsidR="00000000" w:rsidRPr="00000000">
        <w:rPr>
          <w:b w:val="1"/>
          <w:color w:val="000000"/>
          <w:sz w:val="22"/>
          <w:szCs w:val="22"/>
          <w:rtl w:val="0"/>
        </w:rPr>
        <w:t xml:space="preserve">1.3.12 Group member</w:t>
      </w:r>
      <w:r w:rsidDel="00000000" w:rsidR="00000000" w:rsidRPr="00000000">
        <w:rPr>
          <w:rtl w:val="0"/>
        </w:rPr>
      </w:r>
    </w:p>
    <w:p w:rsidR="00000000" w:rsidDel="00000000" w:rsidP="00000000" w:rsidRDefault="00000000" w:rsidRPr="00000000" w14:paraId="000001E8">
      <w:pPr>
        <w:spacing w:after="240" w:before="240" w:lineRule="auto"/>
        <w:jc w:val="both"/>
        <w:rPr>
          <w:i w:val="1"/>
          <w:color w:val="0000ff"/>
        </w:rPr>
      </w:pPr>
      <w:r w:rsidDel="00000000" w:rsidR="00000000" w:rsidRPr="00000000">
        <w:rPr>
          <w:rtl w:val="0"/>
        </w:rPr>
      </w:r>
    </w:p>
    <w:tbl>
      <w:tblPr>
        <w:tblStyle w:val="Table1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9">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A">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B">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C">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D">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E">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F">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before="240" w:lineRule="auto"/>
              <w:rPr>
                <w:i w:val="1"/>
                <w:color w:val="0432ff"/>
              </w:rPr>
            </w:pPr>
            <w:r w:rsidDel="00000000" w:rsidR="00000000" w:rsidRPr="00000000">
              <w:rPr>
                <w:b w:val="1"/>
                <w:i w:val="1"/>
                <w:color w:val="0432ff"/>
                <w:sz w:val="18"/>
                <w:szCs w:val="18"/>
                <w:u w:val="single"/>
                <w:shd w:fill="fbfbfb" w:val="clear"/>
                <w:rtl w:val="0"/>
              </w:rPr>
              <w:t xml:space="preserve">Gmem_id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before="240" w:lineRule="auto"/>
              <w:rPr>
                <w:i w:val="1"/>
                <w:color w:val="0432ff"/>
              </w:rPr>
            </w:pPr>
            <w:r w:rsidDel="00000000" w:rsidR="00000000" w:rsidRPr="00000000">
              <w:rPr>
                <w:i w:val="1"/>
                <w:color w:val="0432ff"/>
                <w:rtl w:val="0"/>
              </w:rPr>
              <w:t xml:space="preserve">ID of group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group_id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before="240" w:lineRule="auto"/>
              <w:rPr>
                <w:i w:val="1"/>
                <w:sz w:val="18"/>
                <w:szCs w:val="18"/>
              </w:rPr>
            </w:pPr>
            <w:r w:rsidDel="00000000" w:rsidR="00000000" w:rsidRPr="00000000">
              <w:rPr>
                <w:i w:val="1"/>
                <w:sz w:val="18"/>
                <w:szCs w:val="18"/>
                <w:rtl w:val="0"/>
              </w:rPr>
              <w:t xml:space="preserve">ID of group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member_id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before="240" w:lineRule="auto"/>
              <w:rPr>
                <w:i w:val="1"/>
                <w:sz w:val="18"/>
                <w:szCs w:val="18"/>
              </w:rPr>
            </w:pPr>
            <w:r w:rsidDel="00000000" w:rsidR="00000000" w:rsidRPr="00000000">
              <w:rPr>
                <w:i w:val="1"/>
                <w:sz w:val="18"/>
                <w:szCs w:val="18"/>
                <w:rtl w:val="0"/>
              </w:rPr>
              <w:t xml:space="preserve">ID of member</w:t>
            </w:r>
          </w:p>
        </w:tc>
      </w:tr>
    </w:tbl>
    <w:p w:rsidR="00000000" w:rsidDel="00000000" w:rsidP="00000000" w:rsidRDefault="00000000" w:rsidRPr="00000000" w14:paraId="00000205">
      <w:pPr>
        <w:spacing w:after="240" w:before="240" w:lineRule="auto"/>
        <w:jc w:val="both"/>
        <w:rPr>
          <w:b w:val="1"/>
          <w:sz w:val="18"/>
          <w:szCs w:val="18"/>
          <w:shd w:fill="fbfbfb" w:val="clear"/>
        </w:rPr>
      </w:pPr>
      <w:r w:rsidDel="00000000" w:rsidR="00000000" w:rsidRPr="00000000">
        <w:rPr>
          <w:rtl w:val="0"/>
        </w:rPr>
      </w:r>
    </w:p>
    <w:p w:rsidR="00000000" w:rsidDel="00000000" w:rsidP="00000000" w:rsidRDefault="00000000" w:rsidRPr="00000000" w14:paraId="00000206">
      <w:pPr>
        <w:pStyle w:val="Heading4"/>
        <w:keepNext w:val="0"/>
        <w:keepLines w:val="0"/>
        <w:spacing w:after="40" w:before="240" w:lineRule="auto"/>
        <w:rPr>
          <w:b w:val="1"/>
          <w:sz w:val="18"/>
          <w:szCs w:val="18"/>
          <w:shd w:fill="fbfbfb" w:val="clear"/>
        </w:rPr>
      </w:pPr>
      <w:bookmarkStart w:colFirst="0" w:colLast="0" w:name="_7s85ewjf03s" w:id="19"/>
      <w:bookmarkEnd w:id="19"/>
      <w:r w:rsidDel="00000000" w:rsidR="00000000" w:rsidRPr="00000000">
        <w:rPr>
          <w:b w:val="1"/>
          <w:color w:val="000000"/>
          <w:sz w:val="22"/>
          <w:szCs w:val="22"/>
          <w:rtl w:val="0"/>
        </w:rPr>
        <w:t xml:space="preserve">1.3.13 Milestone</w:t>
      </w:r>
      <w:r w:rsidDel="00000000" w:rsidR="00000000" w:rsidRPr="00000000">
        <w:rPr>
          <w:rtl w:val="0"/>
        </w:rPr>
      </w:r>
    </w:p>
    <w:p w:rsidR="00000000" w:rsidDel="00000000" w:rsidP="00000000" w:rsidRDefault="00000000" w:rsidRPr="00000000" w14:paraId="00000207">
      <w:pPr>
        <w:spacing w:after="240" w:before="240" w:lineRule="auto"/>
        <w:jc w:val="both"/>
        <w:rPr>
          <w:i w:val="1"/>
          <w:color w:val="0000ff"/>
        </w:rPr>
      </w:pPr>
      <w:r w:rsidDel="00000000" w:rsidR="00000000" w:rsidRPr="00000000">
        <w:rPr>
          <w:rtl w:val="0"/>
        </w:rPr>
      </w:r>
    </w:p>
    <w:tbl>
      <w:tblPr>
        <w:tblStyle w:val="Table1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8">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9">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A">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B">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C">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D">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0E">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before="240" w:lineRule="auto"/>
              <w:rPr>
                <w:i w:val="1"/>
                <w:color w:val="0432ff"/>
              </w:rPr>
            </w:pPr>
            <w:r w:rsidDel="00000000" w:rsidR="00000000" w:rsidRPr="00000000">
              <w:rPr>
                <w:b w:val="1"/>
                <w:i w:val="1"/>
                <w:color w:val="0432ff"/>
                <w:sz w:val="18"/>
                <w:szCs w:val="18"/>
                <w:u w:val="single"/>
                <w:shd w:fill="fbfbfb" w:val="clear"/>
                <w:rtl w:val="0"/>
              </w:rPr>
              <w:t xml:space="preserve">milestone_id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before="240" w:lineRule="auto"/>
              <w:rPr>
                <w:i w:val="1"/>
                <w:color w:val="0432ff"/>
              </w:rPr>
            </w:pPr>
            <w:r w:rsidDel="00000000" w:rsidR="00000000" w:rsidRPr="00000000">
              <w:rPr>
                <w:i w:val="1"/>
                <w:color w:val="0432ff"/>
                <w:rtl w:val="0"/>
              </w:rPr>
              <w:t xml:space="preserve">ID of group </w:t>
            </w:r>
            <w:r w:rsidDel="00000000" w:rsidR="00000000" w:rsidRPr="00000000">
              <w:rPr>
                <w:b w:val="1"/>
                <w:i w:val="1"/>
                <w:color w:val="0432ff"/>
                <w:sz w:val="18"/>
                <w:szCs w:val="18"/>
                <w:shd w:fill="fbfbfb" w:val="clear"/>
                <w:rtl w:val="0"/>
              </w:rPr>
              <w:t xml:space="preserve">Milestone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project_id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before="240" w:lineRule="auto"/>
              <w:rPr>
                <w:i w:val="1"/>
                <w:sz w:val="18"/>
                <w:szCs w:val="18"/>
              </w:rPr>
            </w:pPr>
            <w:r w:rsidDel="00000000" w:rsidR="00000000" w:rsidRPr="00000000">
              <w:rPr>
                <w:i w:val="1"/>
                <w:sz w:val="18"/>
                <w:szCs w:val="18"/>
                <w:rtl w:val="0"/>
              </w:rPr>
              <w:t xml:space="preserve">ID of </w:t>
            </w:r>
            <w:r w:rsidDel="00000000" w:rsidR="00000000" w:rsidRPr="00000000">
              <w:rPr>
                <w:i w:val="1"/>
                <w:color w:val="0432ff"/>
                <w:sz w:val="18"/>
                <w:szCs w:val="18"/>
                <w:shd w:fill="fbfbfb" w:val="clear"/>
                <w:rtl w:val="0"/>
              </w:rPr>
              <w:t xml:space="preserve">project</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Gmem_id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spacing w:before="240" w:lineRule="auto"/>
              <w:rPr>
                <w:i w:val="1"/>
                <w:sz w:val="18"/>
                <w:szCs w:val="18"/>
              </w:rPr>
            </w:pPr>
            <w:r w:rsidDel="00000000" w:rsidR="00000000" w:rsidRPr="00000000">
              <w:rPr>
                <w:i w:val="1"/>
                <w:sz w:val="18"/>
                <w:szCs w:val="18"/>
                <w:rtl w:val="0"/>
              </w:rPr>
              <w:t xml:space="preserve">ID of group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spacing w:before="240" w:lineRule="auto"/>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start_date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before="240" w:lineRule="auto"/>
              <w:rPr>
                <w:i w:val="1"/>
                <w:sz w:val="18"/>
                <w:szCs w:val="18"/>
              </w:rPr>
            </w:pPr>
            <w:r w:rsidDel="00000000" w:rsidR="00000000" w:rsidRPr="00000000">
              <w:rPr>
                <w:i w:val="1"/>
                <w:sz w:val="18"/>
                <w:szCs w:val="18"/>
                <w:rtl w:val="0"/>
              </w:rPr>
              <w:t xml:space="preserve">start date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before="240" w:lineRule="auto"/>
              <w:rPr>
                <w:i w:val="1"/>
                <w:color w:val="0432ff"/>
              </w:rPr>
            </w:pPr>
            <w:r w:rsidDel="00000000" w:rsidR="00000000" w:rsidRPr="00000000">
              <w:rPr>
                <w:i w:val="1"/>
                <w:color w:val="0432ff"/>
                <w:rtl w:val="0"/>
              </w:rPr>
              <w:t xml:space="preserve">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end_date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0">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1">
            <w:pPr>
              <w:spacing w:before="240" w:lineRule="auto"/>
              <w:rPr>
                <w:i w:val="1"/>
                <w:sz w:val="18"/>
                <w:szCs w:val="18"/>
              </w:rPr>
            </w:pPr>
            <w:r w:rsidDel="00000000" w:rsidR="00000000" w:rsidRPr="00000000">
              <w:rPr>
                <w:i w:val="1"/>
                <w:sz w:val="18"/>
                <w:szCs w:val="18"/>
                <w:rtl w:val="0"/>
              </w:rPr>
              <w:t xml:space="preserve">end date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2">
            <w:pPr>
              <w:spacing w:before="240" w:lineRule="auto"/>
              <w:rPr>
                <w:i w:val="1"/>
                <w:color w:val="0432ff"/>
              </w:rPr>
            </w:pPr>
            <w:r w:rsidDel="00000000" w:rsidR="00000000" w:rsidRPr="00000000">
              <w:rPr>
                <w:i w:val="1"/>
                <w:color w:val="0432ff"/>
                <w:rtl w:val="0"/>
              </w:rPr>
              <w:t xml:space="preserve">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3">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requirement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4">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5">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6">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7">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8">
            <w:pPr>
              <w:spacing w:before="240" w:lineRule="auto"/>
              <w:rPr>
                <w:i w:val="1"/>
                <w:sz w:val="18"/>
                <w:szCs w:val="18"/>
              </w:rPr>
            </w:pPr>
            <w:r w:rsidDel="00000000" w:rsidR="00000000" w:rsidRPr="00000000">
              <w:rPr>
                <w:i w:val="1"/>
                <w:sz w:val="18"/>
                <w:szCs w:val="18"/>
                <w:rtl w:val="0"/>
              </w:rPr>
              <w:t xml:space="preserve">milestones </w:t>
            </w:r>
            <w:r w:rsidDel="00000000" w:rsidR="00000000" w:rsidRPr="00000000">
              <w:rPr>
                <w:i w:val="1"/>
                <w:color w:val="0432ff"/>
                <w:sz w:val="18"/>
                <w:szCs w:val="18"/>
                <w:shd w:fill="fbfbfb" w:val="clear"/>
                <w:rtl w:val="0"/>
              </w:rPr>
              <w:t xml:space="preserve">requirement</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9">
            <w:pPr>
              <w:spacing w:before="240" w:lineRule="auto"/>
              <w:rPr>
                <w:i w:val="1"/>
                <w:color w:val="0432ff"/>
              </w:rPr>
            </w:pPr>
            <w:r w:rsidDel="00000000" w:rsidR="00000000" w:rsidRPr="00000000">
              <w:rPr>
                <w:i w:val="1"/>
                <w:color w:val="0432ff"/>
                <w:rtl w:val="0"/>
              </w:rPr>
              <w:t xml:space="preserve">07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A">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milestone_name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B">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C">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D">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E">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3F">
            <w:pPr>
              <w:spacing w:before="240" w:lineRule="auto"/>
              <w:rPr>
                <w:i w:val="1"/>
                <w:sz w:val="18"/>
                <w:szCs w:val="18"/>
              </w:rPr>
            </w:pPr>
            <w:r w:rsidDel="00000000" w:rsidR="00000000" w:rsidRPr="00000000">
              <w:rPr>
                <w:i w:val="1"/>
                <w:sz w:val="18"/>
                <w:szCs w:val="18"/>
                <w:rtl w:val="0"/>
              </w:rPr>
              <w:t xml:space="preserve">name of milestone</w:t>
            </w:r>
          </w:p>
        </w:tc>
      </w:tr>
    </w:tbl>
    <w:p w:rsidR="00000000" w:rsidDel="00000000" w:rsidP="00000000" w:rsidRDefault="00000000" w:rsidRPr="00000000" w14:paraId="00000240">
      <w:pPr>
        <w:spacing w:after="240" w:before="240" w:lineRule="auto"/>
        <w:jc w:val="both"/>
        <w:rPr>
          <w:b w:val="1"/>
          <w:sz w:val="18"/>
          <w:szCs w:val="18"/>
          <w:shd w:fill="fbfbfb" w:val="clear"/>
        </w:rPr>
      </w:pP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sz w:val="18"/>
          <w:szCs w:val="18"/>
          <w:shd w:fill="fbfbfb" w:val="clear"/>
        </w:rPr>
      </w:pPr>
      <w:bookmarkStart w:colFirst="0" w:colLast="0" w:name="_e8839n3aqbzy" w:id="20"/>
      <w:bookmarkEnd w:id="20"/>
      <w:r w:rsidDel="00000000" w:rsidR="00000000" w:rsidRPr="00000000">
        <w:rPr>
          <w:b w:val="1"/>
          <w:color w:val="000000"/>
          <w:sz w:val="22"/>
          <w:szCs w:val="22"/>
          <w:rtl w:val="0"/>
        </w:rPr>
        <w:t xml:space="preserve">1.3.14 Issue</w:t>
      </w:r>
      <w:r w:rsidDel="00000000" w:rsidR="00000000" w:rsidRPr="00000000">
        <w:rPr>
          <w:rtl w:val="0"/>
        </w:rPr>
      </w:r>
    </w:p>
    <w:p w:rsidR="00000000" w:rsidDel="00000000" w:rsidP="00000000" w:rsidRDefault="00000000" w:rsidRPr="00000000" w14:paraId="00000242">
      <w:pPr>
        <w:spacing w:after="240" w:before="240" w:lineRule="auto"/>
        <w:jc w:val="both"/>
        <w:rPr>
          <w:i w:val="1"/>
          <w:color w:val="0000ff"/>
        </w:rPr>
      </w:pPr>
      <w:r w:rsidDel="00000000" w:rsidR="00000000" w:rsidRPr="00000000">
        <w:rPr>
          <w:rtl w:val="0"/>
        </w:rPr>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3">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4">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5">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6">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7">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8">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49">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A">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B">
            <w:pPr>
              <w:spacing w:before="240" w:lineRule="auto"/>
              <w:rPr>
                <w:i w:val="1"/>
                <w:color w:val="0432ff"/>
              </w:rPr>
            </w:pPr>
            <w:r w:rsidDel="00000000" w:rsidR="00000000" w:rsidRPr="00000000">
              <w:rPr>
                <w:b w:val="1"/>
                <w:i w:val="1"/>
                <w:color w:val="0432ff"/>
                <w:sz w:val="18"/>
                <w:szCs w:val="18"/>
                <w:u w:val="single"/>
                <w:shd w:fill="fbfbfb" w:val="clear"/>
                <w:rtl w:val="0"/>
              </w:rPr>
              <w:t xml:space="preserve">Issue_id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C">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D">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E">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4F">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0">
            <w:pPr>
              <w:spacing w:before="240" w:lineRule="auto"/>
              <w:rPr>
                <w:i w:val="1"/>
                <w:color w:val="0432ff"/>
              </w:rPr>
            </w:pPr>
            <w:r w:rsidDel="00000000" w:rsidR="00000000" w:rsidRPr="00000000">
              <w:rPr>
                <w:i w:val="1"/>
                <w:color w:val="0432ff"/>
                <w:rtl w:val="0"/>
              </w:rPr>
              <w:t xml:space="preserve">ID of issue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1">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2">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milestone_id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3">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4">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5">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6">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7">
            <w:pPr>
              <w:spacing w:before="240" w:lineRule="auto"/>
              <w:rPr>
                <w:i w:val="1"/>
                <w:sz w:val="18"/>
                <w:szCs w:val="18"/>
              </w:rPr>
            </w:pPr>
            <w:r w:rsidDel="00000000" w:rsidR="00000000" w:rsidRPr="00000000">
              <w:rPr>
                <w:i w:val="1"/>
                <w:sz w:val="18"/>
                <w:szCs w:val="18"/>
                <w:rtl w:val="0"/>
              </w:rPr>
              <w:t xml:space="preserve">ID of milestone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8">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9">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A">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B">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C">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D">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E">
            <w:pPr>
              <w:spacing w:before="240" w:lineRule="auto"/>
              <w:rPr>
                <w:i w:val="1"/>
                <w:sz w:val="18"/>
                <w:szCs w:val="18"/>
              </w:rPr>
            </w:pPr>
            <w:r w:rsidDel="00000000" w:rsidR="00000000" w:rsidRPr="00000000">
              <w:rPr>
                <w:i w:val="1"/>
                <w:sz w:val="18"/>
                <w:szCs w:val="18"/>
                <w:rtl w:val="0"/>
              </w:rPr>
              <w:t xml:space="preserve">description of issue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5F">
            <w:pPr>
              <w:spacing w:before="240" w:lineRule="auto"/>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0">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issue name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1">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2">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3">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4">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spacing w:before="240" w:lineRule="auto"/>
              <w:rPr>
                <w:i w:val="1"/>
                <w:sz w:val="18"/>
                <w:szCs w:val="18"/>
              </w:rPr>
            </w:pPr>
            <w:r w:rsidDel="00000000" w:rsidR="00000000" w:rsidRPr="00000000">
              <w:rPr>
                <w:i w:val="1"/>
                <w:sz w:val="18"/>
                <w:szCs w:val="18"/>
                <w:rtl w:val="0"/>
              </w:rPr>
              <w:t xml:space="preserve">name of issue</w:t>
            </w:r>
          </w:p>
        </w:tc>
      </w:tr>
    </w:tbl>
    <w:p w:rsidR="00000000" w:rsidDel="00000000" w:rsidP="00000000" w:rsidRDefault="00000000" w:rsidRPr="00000000" w14:paraId="00000266">
      <w:pPr>
        <w:pStyle w:val="Heading4"/>
        <w:keepNext w:val="0"/>
        <w:keepLines w:val="0"/>
        <w:spacing w:after="40" w:before="240" w:lineRule="auto"/>
        <w:rPr>
          <w:b w:val="1"/>
          <w:sz w:val="18"/>
          <w:szCs w:val="18"/>
          <w:shd w:fill="fbfbfb" w:val="clear"/>
        </w:rPr>
      </w:pPr>
      <w:bookmarkStart w:colFirst="0" w:colLast="0" w:name="_lfpku79i43c6" w:id="21"/>
      <w:bookmarkEnd w:id="21"/>
      <w:r w:rsidDel="00000000" w:rsidR="00000000" w:rsidRPr="00000000">
        <w:rPr>
          <w:b w:val="1"/>
          <w:color w:val="000000"/>
          <w:sz w:val="22"/>
          <w:szCs w:val="22"/>
          <w:rtl w:val="0"/>
        </w:rPr>
        <w:t xml:space="preserve">1.3.15 Semester class</w:t>
      </w:r>
      <w:r w:rsidDel="00000000" w:rsidR="00000000" w:rsidRPr="00000000">
        <w:rPr>
          <w:rtl w:val="0"/>
        </w:rPr>
      </w:r>
    </w:p>
    <w:p w:rsidR="00000000" w:rsidDel="00000000" w:rsidP="00000000" w:rsidRDefault="00000000" w:rsidRPr="00000000" w14:paraId="00000267">
      <w:pPr>
        <w:spacing w:after="240" w:before="240" w:lineRule="auto"/>
        <w:jc w:val="both"/>
        <w:rPr>
          <w:i w:val="1"/>
          <w:color w:val="0000ff"/>
        </w:rPr>
      </w:pPr>
      <w:r w:rsidDel="00000000" w:rsidR="00000000" w:rsidRPr="00000000">
        <w:rPr>
          <w:rtl w:val="0"/>
        </w:rPr>
      </w:r>
    </w:p>
    <w:tbl>
      <w:tblPr>
        <w:tblStyle w:val="Table1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1860"/>
        <w:gridCol w:w="690"/>
        <w:gridCol w:w="690"/>
        <w:gridCol w:w="705"/>
        <w:gridCol w:w="705"/>
        <w:gridCol w:w="3570"/>
        <w:tblGridChange w:id="0">
          <w:tblGrid>
            <w:gridCol w:w="675"/>
            <w:gridCol w:w="1860"/>
            <w:gridCol w:w="690"/>
            <w:gridCol w:w="690"/>
            <w:gridCol w:w="705"/>
            <w:gridCol w:w="705"/>
            <w:gridCol w:w="357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8">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9">
            <w:pPr>
              <w:spacing w:before="240" w:lineRule="auto"/>
              <w:rPr>
                <w:b w:val="1"/>
              </w:rPr>
            </w:pPr>
            <w:r w:rsidDel="00000000" w:rsidR="00000000" w:rsidRPr="00000000">
              <w:rPr>
                <w:b w:val="1"/>
                <w:rtl w:val="0"/>
              </w:rPr>
              <w:t xml:space="preserve">Field</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A">
            <w:pPr>
              <w:spacing w:before="240" w:lineRule="auto"/>
              <w:rPr>
                <w:b w:val="1"/>
              </w:rPr>
            </w:pPr>
            <w:r w:rsidDel="00000000" w:rsidR="00000000" w:rsidRPr="00000000">
              <w:rPr>
                <w:b w:val="1"/>
                <w:rtl w:val="0"/>
              </w:rPr>
              <w:t xml:space="preserve">PK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B">
            <w:pPr>
              <w:spacing w:before="240" w:lineRule="auto"/>
              <w:rPr>
                <w:b w:val="1"/>
              </w:rPr>
            </w:pPr>
            <w:r w:rsidDel="00000000" w:rsidR="00000000" w:rsidRPr="00000000">
              <w:rPr>
                <w:b w:val="1"/>
                <w:rtl w:val="0"/>
              </w:rPr>
              <w:t xml:space="preserve">FK</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C">
            <w:pPr>
              <w:spacing w:before="240" w:lineRule="auto"/>
              <w:rPr>
                <w:b w:val="1"/>
              </w:rPr>
            </w:pPr>
            <w:r w:rsidDel="00000000" w:rsidR="00000000" w:rsidRPr="00000000">
              <w:rPr>
                <w:b w:val="1"/>
                <w:rtl w:val="0"/>
              </w:rPr>
              <w:t xml:space="preserve">UN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D">
            <w:pPr>
              <w:spacing w:before="240" w:lineRule="auto"/>
              <w:rPr>
                <w:b w:val="1"/>
              </w:rPr>
            </w:pPr>
            <w:r w:rsidDel="00000000" w:rsidR="00000000" w:rsidRPr="00000000">
              <w:rPr>
                <w:b w:val="1"/>
                <w:rtl w:val="0"/>
              </w:rPr>
              <w:t xml:space="preserve">NN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6E">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F">
            <w:pPr>
              <w:spacing w:before="240" w:lineRule="auto"/>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spacing w:before="240" w:lineRule="auto"/>
              <w:rPr>
                <w:i w:val="1"/>
                <w:color w:val="0432ff"/>
              </w:rPr>
            </w:pPr>
            <w:r w:rsidDel="00000000" w:rsidR="00000000" w:rsidRPr="00000000">
              <w:rPr>
                <w:b w:val="1"/>
                <w:i w:val="1"/>
                <w:color w:val="0432ff"/>
                <w:sz w:val="18"/>
                <w:szCs w:val="18"/>
                <w:u w:val="single"/>
                <w:shd w:fill="fbfbfb" w:val="clear"/>
                <w:rtl w:val="0"/>
              </w:rPr>
              <w:t xml:space="preserve">semester_class_id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1">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spacing w:before="240" w:lineRule="auto"/>
              <w:rPr>
                <w:i w:val="1"/>
                <w:color w:val="0432ff"/>
              </w:rPr>
            </w:pPr>
            <w:r w:rsidDel="00000000" w:rsidR="00000000" w:rsidRPr="00000000">
              <w:rPr>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spacing w:before="240" w:lineRule="auto"/>
              <w:rPr>
                <w:i w:val="1"/>
                <w:color w:val="0432ff"/>
              </w:rPr>
            </w:pPr>
            <w:r w:rsidDel="00000000" w:rsidR="00000000" w:rsidRPr="00000000">
              <w:rPr>
                <w:rFonts w:ascii="Arial Unicode MS" w:cs="Arial Unicode MS" w:eastAsia="Arial Unicode MS" w:hAnsi="Arial Unicode MS"/>
                <w:i w:val="1"/>
                <w:color w:val="0432ff"/>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spacing w:before="240" w:lineRule="auto"/>
              <w:rPr>
                <w:i w:val="1"/>
                <w:color w:val="0432ff"/>
              </w:rPr>
            </w:pPr>
            <w:r w:rsidDel="00000000" w:rsidR="00000000" w:rsidRPr="00000000">
              <w:rPr>
                <w:i w:val="1"/>
                <w:color w:val="0432ff"/>
                <w:rtl w:val="0"/>
              </w:rPr>
              <w:t xml:space="preserve">id of semester of class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spacing w:before="240" w:lineRule="auto"/>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semester_id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spacing w:before="240" w:lineRule="auto"/>
              <w:rPr>
                <w:i w:val="1"/>
                <w:sz w:val="18"/>
                <w:szCs w:val="18"/>
              </w:rPr>
            </w:pPr>
            <w:r w:rsidDel="00000000" w:rsidR="00000000" w:rsidRPr="00000000">
              <w:rPr>
                <w:i w:val="1"/>
                <w:sz w:val="18"/>
                <w:szCs w:val="1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spacing w:before="240" w:lineRule="auto"/>
              <w:rPr>
                <w:i w:val="1"/>
                <w:sz w:val="18"/>
                <w:szCs w:val="18"/>
              </w:rPr>
            </w:pPr>
            <w:r w:rsidDel="00000000" w:rsidR="00000000" w:rsidRPr="00000000">
              <w:rPr>
                <w:i w:val="1"/>
                <w:sz w:val="18"/>
                <w:szCs w:val="18"/>
                <w:rtl w:val="0"/>
              </w:rPr>
              <w:t xml:space="preserve">ID of semester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before="240" w:lineRule="auto"/>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before="240" w:lineRule="auto"/>
              <w:rPr>
                <w:i w:val="1"/>
                <w:color w:val="0432ff"/>
                <w:sz w:val="18"/>
                <w:szCs w:val="18"/>
                <w:shd w:fill="fbfbfb" w:val="clear"/>
              </w:rPr>
            </w:pPr>
            <w:r w:rsidDel="00000000" w:rsidR="00000000" w:rsidRPr="00000000">
              <w:rPr>
                <w:i w:val="1"/>
                <w:color w:val="0432ff"/>
                <w:sz w:val="18"/>
                <w:szCs w:val="18"/>
                <w:shd w:fill="fbfbfb" w:val="clear"/>
                <w:rtl w:val="0"/>
              </w:rPr>
              <w:t xml:space="preserve">class_id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spacing w:before="240" w:lineRule="auto"/>
              <w:rPr>
                <w:i w:val="1"/>
                <w:sz w:val="18"/>
                <w:szCs w:val="1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before="240" w:lineRule="auto"/>
              <w:rPr>
                <w:i w:val="1"/>
                <w:sz w:val="18"/>
                <w:szCs w:val="18"/>
              </w:rPr>
            </w:pP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before="240" w:lineRule="auto"/>
              <w:rPr>
                <w:i w:val="1"/>
                <w:sz w:val="18"/>
                <w:szCs w:val="18"/>
              </w:rPr>
            </w:pPr>
            <w:r w:rsidDel="00000000" w:rsidR="00000000" w:rsidRPr="00000000">
              <w:rPr>
                <w:i w:val="1"/>
                <w:sz w:val="18"/>
                <w:szCs w:val="18"/>
                <w:rtl w:val="0"/>
              </w:rPr>
              <w:t xml:space="preserve"> </w:t>
            </w:r>
            <w:r w:rsidDel="00000000" w:rsidR="00000000" w:rsidRPr="00000000">
              <w:rPr>
                <w:rFonts w:ascii="Arial Unicode MS" w:cs="Arial Unicode MS" w:eastAsia="Arial Unicode MS" w:hAnsi="Arial Unicode MS"/>
                <w:i w:val="1"/>
                <w:color w:val="0432ff"/>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before="240" w:lineRule="auto"/>
              <w:rPr>
                <w:i w:val="1"/>
                <w:sz w:val="18"/>
                <w:szCs w:val="18"/>
              </w:rPr>
            </w:pPr>
            <w:r w:rsidDel="00000000" w:rsidR="00000000" w:rsidRPr="00000000">
              <w:rPr>
                <w:i w:val="1"/>
                <w:sz w:val="18"/>
                <w:szCs w:val="18"/>
                <w:rtl w:val="0"/>
              </w:rPr>
              <w:t xml:space="preserve">id of class</w:t>
            </w:r>
          </w:p>
        </w:tc>
      </w:tr>
    </w:tbl>
    <w:p w:rsidR="00000000" w:rsidDel="00000000" w:rsidP="00000000" w:rsidRDefault="00000000" w:rsidRPr="00000000" w14:paraId="00000284">
      <w:pPr>
        <w:spacing w:after="240" w:before="240" w:lineRule="auto"/>
        <w:jc w:val="both"/>
        <w:rPr>
          <w:b w:val="1"/>
          <w:sz w:val="18"/>
          <w:szCs w:val="18"/>
          <w:shd w:fill="fbfbfb" w:val="clear"/>
        </w:rPr>
      </w:pPr>
      <w:r w:rsidDel="00000000" w:rsidR="00000000" w:rsidRPr="00000000">
        <w:rPr>
          <w:rtl w:val="0"/>
        </w:rPr>
      </w:r>
    </w:p>
    <w:p w:rsidR="00000000" w:rsidDel="00000000" w:rsidP="00000000" w:rsidRDefault="00000000" w:rsidRPr="00000000" w14:paraId="00000285">
      <w:pPr>
        <w:pStyle w:val="Heading2"/>
        <w:keepNext w:val="0"/>
        <w:keepLines w:val="0"/>
        <w:spacing w:after="80" w:lineRule="auto"/>
        <w:rPr>
          <w:b w:val="1"/>
          <w:sz w:val="34"/>
          <w:szCs w:val="34"/>
        </w:rPr>
      </w:pPr>
      <w:bookmarkStart w:colFirst="0" w:colLast="0" w:name="_3zz1qfad54wi" w:id="22"/>
      <w:bookmarkEnd w:id="22"/>
      <w:r w:rsidDel="00000000" w:rsidR="00000000" w:rsidRPr="00000000">
        <w:rPr>
          <w:b w:val="1"/>
          <w:sz w:val="34"/>
          <w:szCs w:val="34"/>
          <w:rtl w:val="0"/>
        </w:rPr>
        <w:t xml:space="preserve">3. Detailed Design</w:t>
      </w:r>
    </w:p>
    <w:p w:rsidR="00000000" w:rsidDel="00000000" w:rsidP="00000000" w:rsidRDefault="00000000" w:rsidRPr="00000000" w14:paraId="00000286">
      <w:pPr>
        <w:pStyle w:val="Heading3"/>
        <w:keepNext w:val="0"/>
        <w:keepLines w:val="0"/>
        <w:spacing w:before="280" w:lineRule="auto"/>
        <w:rPr>
          <w:b w:val="1"/>
          <w:i w:val="1"/>
        </w:rPr>
      </w:pPr>
      <w:bookmarkStart w:colFirst="0" w:colLast="0" w:name="_bnh32lhya475" w:id="23"/>
      <w:bookmarkEnd w:id="23"/>
      <w:r w:rsidDel="00000000" w:rsidR="00000000" w:rsidRPr="00000000">
        <w:rPr>
          <w:b w:val="1"/>
          <w:color w:val="000000"/>
          <w:sz w:val="26"/>
          <w:szCs w:val="26"/>
          <w:rtl w:val="0"/>
        </w:rPr>
        <w:t xml:space="preserve">3.1. Register account</w:t>
      </w:r>
      <w:r w:rsidDel="00000000" w:rsidR="00000000" w:rsidRPr="00000000">
        <w:rPr>
          <w:rtl w:val="0"/>
        </w:rPr>
      </w:r>
    </w:p>
    <w:p w:rsidR="00000000" w:rsidDel="00000000" w:rsidP="00000000" w:rsidRDefault="00000000" w:rsidRPr="00000000" w14:paraId="00000287">
      <w:pPr>
        <w:spacing w:after="60" w:before="240" w:lineRule="auto"/>
        <w:rPr>
          <w:sz w:val="16"/>
          <w:szCs w:val="16"/>
        </w:rPr>
      </w:pPr>
      <w:r w:rsidDel="00000000" w:rsidR="00000000" w:rsidRPr="00000000">
        <w:rPr>
          <w:b w:val="1"/>
          <w:i w:val="1"/>
        </w:rPr>
        <w:drawing>
          <wp:inline distB="114300" distT="114300" distL="114300" distR="114300">
            <wp:extent cx="5731200" cy="3848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22xzcwf52au" w:id="24"/>
      <w:bookmarkEnd w:id="24"/>
      <w:r w:rsidDel="00000000" w:rsidR="00000000" w:rsidRPr="00000000">
        <w:rPr>
          <w:b w:val="1"/>
          <w:color w:val="000000"/>
          <w:sz w:val="26"/>
          <w:szCs w:val="26"/>
          <w:rtl w:val="0"/>
        </w:rPr>
        <w:t xml:space="preserve">3.2 &lt;Subject&gt;</w:t>
      </w:r>
    </w:p>
    <w:p w:rsidR="00000000" w:rsidDel="00000000" w:rsidP="00000000" w:rsidRDefault="00000000" w:rsidRPr="00000000" w14:paraId="00000289">
      <w:pPr>
        <w:pStyle w:val="Heading4"/>
        <w:keepNext w:val="0"/>
        <w:keepLines w:val="0"/>
        <w:spacing w:after="40" w:before="240" w:lineRule="auto"/>
        <w:rPr>
          <w:b w:val="1"/>
          <w:color w:val="000000"/>
          <w:sz w:val="22"/>
          <w:szCs w:val="22"/>
        </w:rPr>
      </w:pPr>
      <w:bookmarkStart w:colFirst="0" w:colLast="0" w:name="_8dwkitmv1bfu" w:id="25"/>
      <w:bookmarkEnd w:id="25"/>
      <w:r w:rsidDel="00000000" w:rsidR="00000000" w:rsidRPr="00000000">
        <w:rPr>
          <w:b w:val="1"/>
          <w:color w:val="000000"/>
          <w:sz w:val="22"/>
          <w:szCs w:val="22"/>
          <w:rtl w:val="0"/>
        </w:rPr>
        <w:t xml:space="preserve">3.2.1 Subject list</w:t>
      </w:r>
    </w:p>
    <w:p w:rsidR="00000000" w:rsidDel="00000000" w:rsidP="00000000" w:rsidRDefault="00000000" w:rsidRPr="00000000" w14:paraId="0000028A">
      <w:pPr>
        <w:rPr/>
      </w:pPr>
      <w:r w:rsidDel="00000000" w:rsidR="00000000" w:rsidRPr="00000000">
        <w:rPr/>
        <w:drawing>
          <wp:inline distB="114300" distT="114300" distL="114300" distR="114300">
            <wp:extent cx="5731200" cy="2870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pStyle w:val="Heading4"/>
        <w:keepNext w:val="0"/>
        <w:keepLines w:val="0"/>
        <w:spacing w:after="40" w:before="240" w:lineRule="auto"/>
        <w:rPr/>
      </w:pPr>
      <w:bookmarkStart w:colFirst="0" w:colLast="0" w:name="_8qbi24848prz" w:id="26"/>
      <w:bookmarkEnd w:id="26"/>
      <w:r w:rsidDel="00000000" w:rsidR="00000000" w:rsidRPr="00000000">
        <w:rPr>
          <w:b w:val="1"/>
          <w:color w:val="000000"/>
          <w:sz w:val="22"/>
          <w:szCs w:val="22"/>
          <w:rtl w:val="0"/>
        </w:rPr>
        <w:t xml:space="preserve">3.2.1 Subject detail</w:t>
      </w:r>
      <w:r w:rsidDel="00000000" w:rsidR="00000000" w:rsidRPr="00000000">
        <w:rPr>
          <w:rtl w:val="0"/>
        </w:rPr>
      </w:r>
    </w:p>
    <w:p w:rsidR="00000000" w:rsidDel="00000000" w:rsidP="00000000" w:rsidRDefault="00000000" w:rsidRPr="00000000" w14:paraId="0000028C">
      <w:pPr>
        <w:pStyle w:val="Heading2"/>
        <w:keepNext w:val="0"/>
        <w:keepLines w:val="0"/>
        <w:spacing w:after="80" w:lineRule="auto"/>
        <w:rPr>
          <w:b w:val="1"/>
          <w:sz w:val="34"/>
          <w:szCs w:val="34"/>
        </w:rPr>
      </w:pPr>
      <w:bookmarkStart w:colFirst="0" w:colLast="0" w:name="_ix6nv09b9ox" w:id="27"/>
      <w:bookmarkEnd w:id="27"/>
      <w:r w:rsidDel="00000000" w:rsidR="00000000" w:rsidRPr="00000000">
        <w:rPr>
          <w:b w:val="1"/>
          <w:sz w:val="34"/>
          <w:szCs w:val="34"/>
          <w:rtl w:val="0"/>
        </w:rPr>
        <w:t xml:space="preserve">4. Class Specifications</w:t>
      </w:r>
    </w:p>
    <w:p w:rsidR="00000000" w:rsidDel="00000000" w:rsidP="00000000" w:rsidRDefault="00000000" w:rsidRPr="00000000" w14:paraId="0000028D">
      <w:pPr>
        <w:pStyle w:val="Heading3"/>
        <w:keepNext w:val="0"/>
        <w:keepLines w:val="0"/>
        <w:spacing w:before="280" w:lineRule="auto"/>
        <w:rPr/>
      </w:pPr>
      <w:bookmarkStart w:colFirst="0" w:colLast="0" w:name="_fzzfhuy1tqsb" w:id="28"/>
      <w:bookmarkEnd w:id="28"/>
      <w:r w:rsidDel="00000000" w:rsidR="00000000" w:rsidRPr="00000000">
        <w:rPr>
          <w:b w:val="1"/>
          <w:color w:val="000000"/>
          <w:sz w:val="26"/>
          <w:szCs w:val="26"/>
          <w:rtl w:val="0"/>
        </w:rPr>
        <w:t xml:space="preserve">4.1 Project Management</w:t>
      </w:r>
      <w:r w:rsidDel="00000000" w:rsidR="00000000" w:rsidRPr="00000000">
        <w:rPr>
          <w:rtl w:val="0"/>
        </w:rPr>
      </w:r>
    </w:p>
    <w:p w:rsidR="00000000" w:rsidDel="00000000" w:rsidP="00000000" w:rsidRDefault="00000000" w:rsidRPr="00000000" w14:paraId="0000028E">
      <w:pPr>
        <w:pStyle w:val="Heading4"/>
        <w:keepNext w:val="0"/>
        <w:keepLines w:val="0"/>
        <w:spacing w:after="40" w:before="240" w:lineRule="auto"/>
        <w:rPr/>
      </w:pPr>
      <w:bookmarkStart w:colFirst="0" w:colLast="0" w:name="_gjfj956lega9" w:id="29"/>
      <w:bookmarkEnd w:id="29"/>
      <w:r w:rsidDel="00000000" w:rsidR="00000000" w:rsidRPr="00000000">
        <w:rPr>
          <w:b w:val="1"/>
          <w:color w:val="000000"/>
          <w:sz w:val="22"/>
          <w:szCs w:val="22"/>
          <w:rtl w:val="0"/>
        </w:rPr>
        <w:t xml:space="preserve">4.1.1 User</w: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tbl>
      <w:tblPr>
        <w:tblStyle w:val="Table19"/>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160"/>
        <w:gridCol w:w="5130"/>
        <w:tblGridChange w:id="0">
          <w:tblGrid>
            <w:gridCol w:w="705"/>
            <w:gridCol w:w="2160"/>
            <w:gridCol w:w="5130"/>
          </w:tblGrid>
        </w:tblGridChange>
      </w:tblGrid>
      <w:tr>
        <w:trPr>
          <w:cantSplit w:val="0"/>
          <w:trHeight w:val="285" w:hRule="atLeast"/>
          <w:tblHeader w:val="1"/>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0">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1">
            <w:pPr>
              <w:spacing w:before="240" w:lineRule="auto"/>
              <w:rPr>
                <w:b w:val="1"/>
              </w:rPr>
            </w:pPr>
            <w:r w:rsidDel="00000000" w:rsidR="00000000" w:rsidRPr="00000000">
              <w:rPr>
                <w:b w:val="1"/>
                <w:rtl w:val="0"/>
              </w:rPr>
              <w:t xml:space="preserve">Name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2">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gridSpan w:val="3"/>
            <w:tcBorders>
              <w:top w:color="000000" w:space="0" w:sz="0" w:val="nil"/>
              <w:left w:color="000000" w:space="0" w:sz="5" w:val="single"/>
              <w:bottom w:color="000000" w:space="0" w:sz="5" w:val="single"/>
              <w:right w:color="000000" w:space="0" w:sz="5" w:val="single"/>
            </w:tcBorders>
            <w:shd w:fill="fdf1e9" w:val="clear"/>
            <w:tcMar>
              <w:top w:w="0.0" w:type="dxa"/>
              <w:left w:w="100.0" w:type="dxa"/>
              <w:bottom w:w="0.0" w:type="dxa"/>
              <w:right w:w="100.0" w:type="dxa"/>
            </w:tcMar>
            <w:vAlign w:val="top"/>
          </w:tcPr>
          <w:p w:rsidR="00000000" w:rsidDel="00000000" w:rsidP="00000000" w:rsidRDefault="00000000" w:rsidRPr="00000000" w14:paraId="00000293">
            <w:pPr>
              <w:spacing w:before="240" w:lineRule="auto"/>
              <w:rPr>
                <w:b w:val="1"/>
                <w:i w:val="1"/>
              </w:rPr>
            </w:pPr>
            <w:r w:rsidDel="00000000" w:rsidR="00000000" w:rsidRPr="00000000">
              <w:rPr>
                <w:b w:val="1"/>
                <w:i w:val="1"/>
                <w:rtl w:val="0"/>
              </w:rPr>
              <w:t xml:space="preserve">Attributes</w:t>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6">
            <w:pPr>
              <w:spacing w:before="240" w:lineRule="auto"/>
              <w:jc w:val="center"/>
              <w:rPr/>
            </w:pPr>
            <w:r w:rsidDel="00000000" w:rsidR="00000000" w:rsidRPr="00000000">
              <w:rPr>
                <w:rtl w:val="0"/>
              </w:rPr>
              <w:t xml:space="preserve">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7">
            <w:pPr>
              <w:spacing w:before="240" w:lineRule="auto"/>
              <w:rPr/>
            </w:pPr>
            <w:r w:rsidDel="00000000" w:rsidR="00000000" w:rsidRPr="00000000">
              <w:rPr>
                <w:rtl w:val="0"/>
              </w:rPr>
              <w:t xml:space="preserve">userID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8">
            <w:pPr>
              <w:spacing w:before="240" w:lineRule="auto"/>
              <w:rPr>
                <w:i w:val="1"/>
                <w:color w:val="0432ff"/>
              </w:rPr>
            </w:pPr>
            <w:r w:rsidDel="00000000" w:rsidR="00000000" w:rsidRPr="00000000">
              <w:rPr>
                <w:u w:val="single"/>
                <w:rtl w:val="0"/>
              </w:rPr>
              <w:t xml:space="preserve">Visibility: private, Type: int, Purpose: Unique identifier for the user.</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9">
            <w:pPr>
              <w:spacing w:before="240" w:lineRule="auto"/>
              <w:jc w:val="center"/>
              <w:rPr/>
            </w:pPr>
            <w:r w:rsidDel="00000000" w:rsidR="00000000" w:rsidRPr="00000000">
              <w:rPr>
                <w:rtl w:val="0"/>
              </w:rPr>
              <w:t xml:space="preserve">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before="240" w:lineRule="auto"/>
              <w:rPr/>
            </w:pPr>
            <w:r w:rsidDel="00000000" w:rsidR="00000000" w:rsidRPr="00000000">
              <w:rPr>
                <w:rtl w:val="0"/>
              </w:rPr>
              <w:t xml:space="preserve">fullName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before="240" w:lineRule="auto"/>
              <w:rPr>
                <w:i w:val="1"/>
                <w:sz w:val="18"/>
                <w:szCs w:val="18"/>
              </w:rPr>
            </w:pPr>
            <w:r w:rsidDel="00000000" w:rsidR="00000000" w:rsidRPr="00000000">
              <w:rPr>
                <w:u w:val="single"/>
                <w:rtl w:val="0"/>
              </w:rPr>
              <w:t xml:space="preserve">Visibility: private, Type: String, Purpose: User's full name.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before="240" w:lineRule="auto"/>
              <w:jc w:val="center"/>
              <w:rPr/>
            </w:pPr>
            <w:r w:rsidDel="00000000" w:rsidR="00000000" w:rsidRPr="00000000">
              <w:rPr>
                <w:rtl w:val="0"/>
              </w:rPr>
              <w:t xml:space="preserve">03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before="240" w:lineRule="auto"/>
              <w:rPr/>
            </w:pPr>
            <w:r w:rsidDel="00000000" w:rsidR="00000000" w:rsidRPr="00000000">
              <w:rPr>
                <w:rtl w:val="0"/>
              </w:rPr>
              <w:t xml:space="preserve"> email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before="240" w:lineRule="auto"/>
              <w:rPr>
                <w:u w:val="single"/>
              </w:rPr>
            </w:pPr>
            <w:r w:rsidDel="00000000" w:rsidR="00000000" w:rsidRPr="00000000">
              <w:rPr>
                <w:u w:val="single"/>
                <w:rtl w:val="0"/>
              </w:rPr>
              <w:t xml:space="preserve"> Visibility: private, Type: String, Purpose: User's email address.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before="240" w:lineRule="auto"/>
              <w:jc w:val="center"/>
              <w:rPr/>
            </w:pPr>
            <w:r w:rsidDel="00000000" w:rsidR="00000000" w:rsidRPr="00000000">
              <w:rPr>
                <w:rtl w:val="0"/>
              </w:rPr>
              <w:t xml:space="preserve">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before="240" w:lineRule="auto"/>
              <w:rPr/>
            </w:pPr>
            <w:r w:rsidDel="00000000" w:rsidR="00000000" w:rsidRPr="00000000">
              <w:rPr>
                <w:rtl w:val="0"/>
              </w:rPr>
              <w:t xml:space="preserve">gender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before="240" w:lineRule="auto"/>
              <w:rPr>
                <w:u w:val="single"/>
              </w:rPr>
            </w:pPr>
            <w:r w:rsidDel="00000000" w:rsidR="00000000" w:rsidRPr="00000000">
              <w:rPr>
                <w:u w:val="single"/>
                <w:rtl w:val="0"/>
              </w:rPr>
              <w:t xml:space="preserve">Visibility: private, Type: Boolean, Purpose: User's gender.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before="240" w:lineRule="auto"/>
              <w:jc w:val="center"/>
              <w:rPr/>
            </w:pPr>
            <w:r w:rsidDel="00000000" w:rsidR="00000000" w:rsidRPr="00000000">
              <w:rPr>
                <w:rtl w:val="0"/>
              </w:rPr>
              <w:t xml:space="preserve">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before="240" w:lineRule="auto"/>
              <w:rPr/>
            </w:pPr>
            <w:r w:rsidDel="00000000" w:rsidR="00000000" w:rsidRPr="00000000">
              <w:rPr>
                <w:rtl w:val="0"/>
              </w:rPr>
              <w:t xml:space="preserve">password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before="240" w:lineRule="auto"/>
              <w:rPr>
                <w:u w:val="single"/>
              </w:rPr>
            </w:pPr>
            <w:r w:rsidDel="00000000" w:rsidR="00000000" w:rsidRPr="00000000">
              <w:rPr>
                <w:u w:val="single"/>
                <w:rtl w:val="0"/>
              </w:rPr>
              <w:t xml:space="preserve">Visibility: private, Type: String, Purpose: User's password.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before="240" w:lineRule="auto"/>
              <w:jc w:val="center"/>
              <w:rPr/>
            </w:pPr>
            <w:r w:rsidDel="00000000" w:rsidR="00000000" w:rsidRPr="00000000">
              <w:rPr>
                <w:rtl w:val="0"/>
              </w:rPr>
              <w:t xml:space="preserve">06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before="240" w:lineRule="auto"/>
              <w:rPr/>
            </w:pPr>
            <w:r w:rsidDel="00000000" w:rsidR="00000000" w:rsidRPr="00000000">
              <w:rPr>
                <w:rtl w:val="0"/>
              </w:rPr>
              <w:t xml:space="preserve">verification key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before="240" w:lineRule="auto"/>
              <w:rPr>
                <w:u w:val="single"/>
              </w:rPr>
            </w:pPr>
            <w:r w:rsidDel="00000000" w:rsidR="00000000" w:rsidRPr="00000000">
              <w:rPr>
                <w:u w:val="single"/>
                <w:rtl w:val="0"/>
              </w:rPr>
              <w:t xml:space="preserve">Visibility: private, Type: String, Purpose: User's </w:t>
            </w:r>
            <w:r w:rsidDel="00000000" w:rsidR="00000000" w:rsidRPr="00000000">
              <w:rPr>
                <w:u w:val="single"/>
                <w:rtl w:val="0"/>
              </w:rPr>
              <w:t xml:space="preserve">verification key</w:t>
            </w:r>
            <w:r w:rsidDel="00000000" w:rsidR="00000000" w:rsidRPr="00000000">
              <w:rPr>
                <w:u w:val="single"/>
                <w:rtl w:val="0"/>
              </w:rPr>
              <w:t xml:space="preserv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8">
            <w:pPr>
              <w:spacing w:before="240" w:lineRule="auto"/>
              <w:jc w:val="center"/>
              <w:rPr/>
            </w:pPr>
            <w:r w:rsidDel="00000000" w:rsidR="00000000" w:rsidRPr="00000000">
              <w:rPr>
                <w:rtl w:val="0"/>
              </w:rPr>
              <w:t xml:space="preserve">07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before="240" w:lineRule="auto"/>
              <w:rPr/>
            </w:pPr>
            <w:r w:rsidDel="00000000" w:rsidR="00000000" w:rsidRPr="00000000">
              <w:rPr>
                <w:rtl w:val="0"/>
              </w:rPr>
              <w:t xml:space="preserve">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before="240" w:lineRule="auto"/>
              <w:rPr>
                <w:i w:val="1"/>
                <w:sz w:val="18"/>
                <w:szCs w:val="18"/>
              </w:rPr>
            </w:pPr>
            <w:r w:rsidDel="00000000" w:rsidR="00000000" w:rsidRPr="00000000">
              <w:rPr>
                <w:u w:val="single"/>
                <w:rtl w:val="0"/>
              </w:rPr>
              <w:t xml:space="preserve">Visibility: private, Type: Boolean, Purpose: User's status.</w:t>
            </w:r>
            <w:r w:rsidDel="00000000" w:rsidR="00000000" w:rsidRPr="00000000">
              <w:rPr>
                <w:rtl w:val="0"/>
              </w:rPr>
            </w:r>
          </w:p>
        </w:tc>
      </w:tr>
      <w:tr>
        <w:trPr>
          <w:cantSplit w:val="0"/>
          <w:trHeight w:val="285" w:hRule="atLeast"/>
          <w:tblHeader w:val="0"/>
        </w:trPr>
        <w:tc>
          <w:tcPr>
            <w:gridSpan w:val="3"/>
            <w:tcBorders>
              <w:top w:color="000000" w:space="0" w:sz="0" w:val="nil"/>
              <w:left w:color="000000" w:space="0" w:sz="5" w:val="single"/>
              <w:bottom w:color="000000" w:space="0" w:sz="5" w:val="single"/>
              <w:right w:color="000000" w:space="0" w:sz="5" w:val="single"/>
            </w:tcBorders>
            <w:shd w:fill="fdf1e9" w:val="clear"/>
            <w:tcMar>
              <w:top w:w="0.0" w:type="dxa"/>
              <w:left w:w="100.0" w:type="dxa"/>
              <w:bottom w:w="0.0" w:type="dxa"/>
              <w:right w:w="100.0" w:type="dxa"/>
            </w:tcMar>
            <w:vAlign w:val="top"/>
          </w:tcPr>
          <w:p w:rsidR="00000000" w:rsidDel="00000000" w:rsidP="00000000" w:rsidRDefault="00000000" w:rsidRPr="00000000" w14:paraId="000002AB">
            <w:pPr>
              <w:spacing w:before="240" w:lineRule="auto"/>
              <w:rPr>
                <w:b w:val="1"/>
                <w:i w:val="1"/>
              </w:rPr>
            </w:pPr>
            <w:r w:rsidDel="00000000" w:rsidR="00000000" w:rsidRPr="00000000">
              <w:rPr>
                <w:b w:val="1"/>
                <w:i w:val="1"/>
                <w:rtl w:val="0"/>
              </w:rPr>
              <w:t xml:space="preserve">Methods/Operations</w:t>
            </w:r>
          </w:p>
        </w:tc>
      </w:tr>
      <w:tr>
        <w:trPr>
          <w:cantSplit w:val="0"/>
          <w:trHeight w:val="130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pPr>
            <w:r w:rsidDel="00000000" w:rsidR="00000000" w:rsidRPr="00000000">
              <w:rPr>
                <w:rtl w:val="0"/>
              </w:rPr>
              <w:t xml:space="preserve">02</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pPr>
            <w:r w:rsidDel="00000000" w:rsidR="00000000" w:rsidRPr="00000000">
              <w:rPr>
                <w:rtl w:val="0"/>
              </w:rPr>
              <w:t xml:space="preserve">updateUser</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rPr/>
            </w:pPr>
            <w:r w:rsidDel="00000000" w:rsidR="00000000" w:rsidRPr="00000000">
              <w:rPr>
                <w:rtl w:val="0"/>
              </w:rPr>
              <w:t xml:space="preserve">Visibility: public, Return Type: void, Purpose: Update an existing user in the database. Parameters: user: User</w:t>
            </w:r>
          </w:p>
        </w:tc>
      </w:tr>
      <w:tr>
        <w:trPr>
          <w:cantSplit w:val="0"/>
          <w:trHeight w:val="28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pPr>
            <w:r w:rsidDel="00000000" w:rsidR="00000000" w:rsidRPr="00000000">
              <w:rPr>
                <w:rtl w:val="0"/>
              </w:rPr>
              <w:t xml:space="preserve">03</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pPr>
            <w:r w:rsidDel="00000000" w:rsidR="00000000" w:rsidRPr="00000000">
              <w:rPr>
                <w:rtl w:val="0"/>
              </w:rPr>
              <w:t xml:space="preserve">getUserByID</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rPr/>
            </w:pPr>
            <w:r w:rsidDel="00000000" w:rsidR="00000000" w:rsidRPr="00000000">
              <w:rPr>
                <w:rtl w:val="0"/>
              </w:rPr>
              <w:t xml:space="preserve">Visibility: public, Return Type: User, Purpose: Retrieve a user by their unique ID. Parameters: userID: int</w:t>
            </w:r>
          </w:p>
        </w:tc>
      </w:tr>
      <w:tr>
        <w:trPr>
          <w:cantSplit w:val="0"/>
          <w:trHeight w:val="28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pPr>
            <w:r w:rsidDel="00000000" w:rsidR="00000000" w:rsidRPr="00000000">
              <w:rPr>
                <w:rtl w:val="0"/>
              </w:rPr>
              <w:t xml:space="preserve">04</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pPr>
            <w:r w:rsidDel="00000000" w:rsidR="00000000" w:rsidRPr="00000000">
              <w:rPr>
                <w:rtl w:val="0"/>
              </w:rPr>
              <w:t xml:space="preserve">getAllUsers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rPr/>
            </w:pPr>
            <w:r w:rsidDel="00000000" w:rsidR="00000000" w:rsidRPr="00000000">
              <w:rPr>
                <w:rtl w:val="0"/>
              </w:rPr>
              <w:t xml:space="preserve">Visibility: public, Return Type: List&lt;User&gt;, Purpose: Retrieve all users from the database.</w:t>
            </w:r>
          </w:p>
        </w:tc>
      </w:tr>
    </w:tbl>
    <w:p w:rsidR="00000000" w:rsidDel="00000000" w:rsidP="00000000" w:rsidRDefault="00000000" w:rsidRPr="00000000" w14:paraId="000002B7">
      <w:pPr>
        <w:pStyle w:val="Heading4"/>
        <w:keepNext w:val="0"/>
        <w:keepLines w:val="0"/>
        <w:spacing w:after="40" w:before="240" w:lineRule="auto"/>
        <w:rPr>
          <w:b w:val="1"/>
          <w:color w:val="000000"/>
          <w:sz w:val="22"/>
          <w:szCs w:val="22"/>
        </w:rPr>
      </w:pPr>
      <w:bookmarkStart w:colFirst="0" w:colLast="0" w:name="_9tugnqo2vf6y" w:id="30"/>
      <w:bookmarkEnd w:id="30"/>
      <w:r w:rsidDel="00000000" w:rsidR="00000000" w:rsidRPr="00000000">
        <w:rPr>
          <w:b w:val="1"/>
          <w:color w:val="000000"/>
          <w:sz w:val="22"/>
          <w:szCs w:val="22"/>
          <w:rtl w:val="0"/>
        </w:rPr>
        <w:t xml:space="preserve">4.1.2 Class</w:t>
      </w:r>
    </w:p>
    <w:p w:rsidR="00000000" w:rsidDel="00000000" w:rsidP="00000000" w:rsidRDefault="00000000" w:rsidRPr="00000000" w14:paraId="000002B8">
      <w:pPr>
        <w:spacing w:after="240" w:before="240" w:lineRule="auto"/>
        <w:rPr/>
      </w:pPr>
      <w:r w:rsidDel="00000000" w:rsidR="00000000" w:rsidRPr="00000000">
        <w:rPr>
          <w:rtl w:val="0"/>
        </w:rPr>
        <w:t xml:space="preserve">…</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r>
    </w:p>
    <w:tbl>
      <w:tblPr>
        <w:tblStyle w:val="Table20"/>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175"/>
        <w:gridCol w:w="5115"/>
        <w:tblGridChange w:id="0">
          <w:tblGrid>
            <w:gridCol w:w="705"/>
            <w:gridCol w:w="2175"/>
            <w:gridCol w:w="5115"/>
          </w:tblGrid>
        </w:tblGridChange>
      </w:tblGrid>
      <w:tr>
        <w:trPr>
          <w:cantSplit w:val="0"/>
          <w:trHeight w:val="285" w:hRule="atLeast"/>
          <w:tblHeader w:val="1"/>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BB">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BC">
            <w:pPr>
              <w:spacing w:before="240" w:lineRule="auto"/>
              <w:rPr>
                <w:b w:val="1"/>
              </w:rPr>
            </w:pPr>
            <w:r w:rsidDel="00000000" w:rsidR="00000000" w:rsidRPr="00000000">
              <w:rPr>
                <w:b w:val="1"/>
                <w:rtl w:val="0"/>
              </w:rPr>
              <w:t xml:space="preserve">Name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BD">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gridSpan w:val="3"/>
            <w:tcBorders>
              <w:top w:color="000000" w:space="0" w:sz="0" w:val="nil"/>
              <w:left w:color="000000" w:space="0" w:sz="5" w:val="single"/>
              <w:bottom w:color="000000" w:space="0" w:sz="5" w:val="single"/>
              <w:right w:color="000000" w:space="0" w:sz="5" w:val="single"/>
            </w:tcBorders>
            <w:shd w:fill="fdf1e9" w:val="clear"/>
            <w:tcMar>
              <w:top w:w="0.0" w:type="dxa"/>
              <w:left w:w="100.0" w:type="dxa"/>
              <w:bottom w:w="0.0" w:type="dxa"/>
              <w:right w:w="100.0" w:type="dxa"/>
            </w:tcMar>
            <w:vAlign w:val="top"/>
          </w:tcPr>
          <w:p w:rsidR="00000000" w:rsidDel="00000000" w:rsidP="00000000" w:rsidRDefault="00000000" w:rsidRPr="00000000" w14:paraId="000002BE">
            <w:pPr>
              <w:spacing w:before="240" w:lineRule="auto"/>
              <w:rPr>
                <w:b w:val="1"/>
                <w:i w:val="1"/>
              </w:rPr>
            </w:pPr>
            <w:r w:rsidDel="00000000" w:rsidR="00000000" w:rsidRPr="00000000">
              <w:rPr>
                <w:b w:val="1"/>
                <w:i w:val="1"/>
                <w:rtl w:val="0"/>
              </w:rPr>
              <w:t xml:space="preserve">Attributes</w:t>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1">
            <w:pPr>
              <w:spacing w:before="240" w:lineRule="auto"/>
              <w:jc w:val="center"/>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before="240" w:lineRule="auto"/>
              <w:rPr>
                <w:i w:val="1"/>
                <w:color w:val="0432ff"/>
              </w:rPr>
            </w:pPr>
            <w:r w:rsidDel="00000000" w:rsidR="00000000" w:rsidRPr="00000000">
              <w:rPr>
                <w:i w:val="1"/>
                <w:color w:val="0432ff"/>
                <w:rtl w:val="0"/>
              </w:rPr>
              <w:t xml:space="preserve">semester_id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before="240" w:lineRule="auto"/>
              <w:rPr>
                <w:i w:val="1"/>
                <w:color w:val="0432ff"/>
              </w:rPr>
            </w:pPr>
            <w:r w:rsidDel="00000000" w:rsidR="00000000" w:rsidRPr="00000000">
              <w:rPr>
                <w:u w:val="single"/>
                <w:rtl w:val="0"/>
              </w:rPr>
              <w:t xml:space="preserve">Visibility: private, Type: int, Purpose: Class semester</w:t>
            </w:r>
            <w:r w:rsidDel="00000000" w:rsidR="00000000" w:rsidRPr="00000000">
              <w:rPr>
                <w:rtl w:val="0"/>
              </w:rPr>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before="240" w:lineRule="auto"/>
              <w:jc w:val="center"/>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before="240" w:lineRule="auto"/>
              <w:rPr>
                <w:i w:val="1"/>
                <w:color w:val="0432ff"/>
              </w:rPr>
            </w:pPr>
            <w:r w:rsidDel="00000000" w:rsidR="00000000" w:rsidRPr="00000000">
              <w:rPr>
                <w:i w:val="1"/>
                <w:color w:val="0432ff"/>
                <w:rtl w:val="0"/>
              </w:rPr>
              <w:t xml:space="preserve">class_id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6">
            <w:pPr>
              <w:spacing w:before="240" w:lineRule="auto"/>
              <w:rPr>
                <w:u w:val="single"/>
              </w:rPr>
            </w:pPr>
            <w:r w:rsidDel="00000000" w:rsidR="00000000" w:rsidRPr="00000000">
              <w:rPr>
                <w:u w:val="single"/>
                <w:rtl w:val="0"/>
              </w:rPr>
              <w:t xml:space="preserve">Visibility: private, Type: int,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before="240" w:lineRule="auto"/>
              <w:jc w:val="center"/>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before="240" w:lineRule="auto"/>
              <w:rPr>
                <w:i w:val="1"/>
                <w:color w:val="0432ff"/>
              </w:rPr>
            </w:pPr>
            <w:r w:rsidDel="00000000" w:rsidR="00000000" w:rsidRPr="00000000">
              <w:rPr>
                <w:i w:val="1"/>
                <w:color w:val="0432ff"/>
                <w:rtl w:val="0"/>
              </w:rPr>
              <w:t xml:space="preserve">start_date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before="240" w:lineRule="auto"/>
              <w:rPr>
                <w:i w:val="1"/>
                <w:sz w:val="18"/>
                <w:szCs w:val="18"/>
              </w:rPr>
            </w:pPr>
            <w:r w:rsidDel="00000000" w:rsidR="00000000" w:rsidRPr="00000000">
              <w:rPr>
                <w:u w:val="single"/>
                <w:rtl w:val="0"/>
              </w:rPr>
              <w:t xml:space="preserve">Visibility: private, Type: String, Purpose : Start date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before="240" w:lineRule="auto"/>
              <w:jc w:val="center"/>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B">
            <w:pPr>
              <w:spacing w:before="240" w:lineRule="auto"/>
              <w:rPr>
                <w:i w:val="1"/>
                <w:color w:val="0432ff"/>
              </w:rPr>
            </w:pPr>
            <w:r w:rsidDel="00000000" w:rsidR="00000000" w:rsidRPr="00000000">
              <w:rPr>
                <w:i w:val="1"/>
                <w:color w:val="0432ff"/>
                <w:rtl w:val="0"/>
              </w:rPr>
              <w:t xml:space="preserve">end_date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C">
            <w:pPr>
              <w:spacing w:before="240" w:lineRule="auto"/>
              <w:rPr>
                <w:i w:val="1"/>
                <w:sz w:val="18"/>
                <w:szCs w:val="18"/>
              </w:rPr>
            </w:pPr>
            <w:r w:rsidDel="00000000" w:rsidR="00000000" w:rsidRPr="00000000">
              <w:rPr>
                <w:i w:val="1"/>
                <w:sz w:val="18"/>
                <w:szCs w:val="18"/>
                <w:rtl w:val="0"/>
              </w:rPr>
              <w:t xml:space="preserve"> </w:t>
            </w:r>
            <w:r w:rsidDel="00000000" w:rsidR="00000000" w:rsidRPr="00000000">
              <w:rPr>
                <w:u w:val="single"/>
                <w:rtl w:val="0"/>
              </w:rPr>
              <w:t xml:space="preserve">Visibility: private, Type: int, Purpose: end date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D">
            <w:pPr>
              <w:spacing w:before="240" w:lineRule="auto"/>
              <w:jc w:val="center"/>
              <w:rPr>
                <w:i w:val="1"/>
                <w:color w:val="0432ff"/>
              </w:rPr>
            </w:pPr>
            <w:r w:rsidDel="00000000" w:rsidR="00000000" w:rsidRPr="00000000">
              <w:rPr>
                <w:i w:val="1"/>
                <w:color w:val="0432ff"/>
                <w:rtl w:val="0"/>
              </w:rPr>
              <w:t xml:space="preserve">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E">
            <w:pPr>
              <w:spacing w:before="240" w:lineRule="auto"/>
              <w:rPr>
                <w:i w:val="1"/>
                <w:color w:val="0432ff"/>
              </w:rPr>
            </w:pPr>
            <w:r w:rsidDel="00000000" w:rsidR="00000000" w:rsidRPr="00000000">
              <w:rPr>
                <w:i w:val="1"/>
                <w:color w:val="0432ff"/>
                <w:rtl w:val="0"/>
              </w:rPr>
              <w:t xml:space="preserve">class_name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F">
            <w:pPr>
              <w:spacing w:before="240" w:lineRule="auto"/>
              <w:rPr>
                <w:i w:val="1"/>
                <w:sz w:val="18"/>
                <w:szCs w:val="18"/>
              </w:rPr>
            </w:pPr>
            <w:r w:rsidDel="00000000" w:rsidR="00000000" w:rsidRPr="00000000">
              <w:rPr>
                <w:u w:val="single"/>
                <w:rtl w:val="0"/>
              </w:rPr>
              <w:t xml:space="preserve">Visibility: private, Type: int, Purpose: class name</w:t>
            </w:r>
            <w:r w:rsidDel="00000000" w:rsidR="00000000" w:rsidRPr="00000000">
              <w:rPr>
                <w:rtl w:val="0"/>
              </w:rPr>
            </w:r>
          </w:p>
        </w:tc>
      </w:tr>
    </w:tbl>
    <w:p w:rsidR="00000000" w:rsidDel="00000000" w:rsidP="00000000" w:rsidRDefault="00000000" w:rsidRPr="00000000" w14:paraId="000002D0">
      <w:pPr>
        <w:spacing w:after="240" w:before="240" w:lineRule="auto"/>
        <w:jc w:val="both"/>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tbl>
      <w:tblPr>
        <w:tblStyle w:val="Table2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175"/>
        <w:gridCol w:w="5115"/>
        <w:tblGridChange w:id="0">
          <w:tblGrid>
            <w:gridCol w:w="705"/>
            <w:gridCol w:w="2175"/>
            <w:gridCol w:w="5115"/>
          </w:tblGrid>
        </w:tblGridChange>
      </w:tblGrid>
      <w:tr>
        <w:trPr>
          <w:cantSplit w:val="0"/>
          <w:trHeight w:val="285" w:hRule="atLeast"/>
          <w:tblHeader w:val="1"/>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D2">
            <w:pPr>
              <w:spacing w:before="240" w:lineRule="auto"/>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D3">
            <w:pPr>
              <w:spacing w:before="240" w:lineRule="auto"/>
              <w:rPr>
                <w:b w:val="1"/>
              </w:rPr>
            </w:pPr>
            <w:r w:rsidDel="00000000" w:rsidR="00000000" w:rsidRPr="00000000">
              <w:rPr>
                <w:b w:val="1"/>
                <w:rtl w:val="0"/>
              </w:rPr>
              <w:t xml:space="preserve">Name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D4">
            <w:pPr>
              <w:spacing w:before="240" w:lineRule="auto"/>
              <w:rPr>
                <w:b w:val="1"/>
              </w:rPr>
            </w:pPr>
            <w:r w:rsidDel="00000000" w:rsidR="00000000" w:rsidRPr="00000000">
              <w:rPr>
                <w:b w:val="1"/>
                <w:rtl w:val="0"/>
              </w:rPr>
              <w:t xml:space="preserve">Description</w:t>
            </w:r>
          </w:p>
        </w:tc>
      </w:tr>
      <w:tr>
        <w:trPr>
          <w:cantSplit w:val="0"/>
          <w:trHeight w:val="285" w:hRule="atLeast"/>
          <w:tblHeader w:val="0"/>
        </w:trPr>
        <w:tc>
          <w:tcPr>
            <w:gridSpan w:val="3"/>
            <w:tcBorders>
              <w:top w:color="000000" w:space="0" w:sz="0" w:val="nil"/>
              <w:left w:color="000000" w:space="0" w:sz="5" w:val="single"/>
              <w:bottom w:color="000000" w:space="0" w:sz="5" w:val="single"/>
              <w:right w:color="000000" w:space="0" w:sz="5" w:val="single"/>
            </w:tcBorders>
            <w:shd w:fill="fdf1e9" w:val="clear"/>
            <w:tcMar>
              <w:top w:w="0.0" w:type="dxa"/>
              <w:left w:w="100.0" w:type="dxa"/>
              <w:bottom w:w="0.0" w:type="dxa"/>
              <w:right w:w="100.0" w:type="dxa"/>
            </w:tcMar>
            <w:vAlign w:val="top"/>
          </w:tcPr>
          <w:p w:rsidR="00000000" w:rsidDel="00000000" w:rsidP="00000000" w:rsidRDefault="00000000" w:rsidRPr="00000000" w14:paraId="000002D5">
            <w:pPr>
              <w:spacing w:before="240" w:lineRule="auto"/>
              <w:rPr>
                <w:b w:val="1"/>
                <w:i w:val="1"/>
              </w:rPr>
            </w:pPr>
            <w:r w:rsidDel="00000000" w:rsidR="00000000" w:rsidRPr="00000000">
              <w:rPr>
                <w:b w:val="1"/>
                <w:i w:val="1"/>
                <w:rtl w:val="0"/>
              </w:rPr>
              <w:t xml:space="preserve">Attributes</w:t>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8">
            <w:pPr>
              <w:spacing w:before="240" w:lineRule="auto"/>
              <w:jc w:val="center"/>
              <w:rPr>
                <w:i w:val="1"/>
                <w:color w:val="0432ff"/>
              </w:rPr>
            </w:pPr>
            <w:r w:rsidDel="00000000" w:rsidR="00000000" w:rsidRPr="00000000">
              <w:rPr>
                <w:i w:val="1"/>
                <w:color w:val="0432ff"/>
                <w:rtl w:val="0"/>
              </w:rPr>
              <w:t xml:space="preserve">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9">
            <w:pPr>
              <w:spacing w:before="240" w:lineRule="auto"/>
              <w:rPr>
                <w:i w:val="1"/>
                <w:color w:val="0432ff"/>
              </w:rPr>
            </w:pPr>
            <w:r w:rsidDel="00000000" w:rsidR="00000000" w:rsidRPr="00000000">
              <w:rPr>
                <w:i w:val="1"/>
                <w:color w:val="0432ff"/>
                <w:rtl w:val="0"/>
              </w:rPr>
              <w:t xml:space="preserve">semester_id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A">
            <w:pPr>
              <w:spacing w:before="240" w:lineRule="auto"/>
              <w:rPr>
                <w:i w:val="1"/>
                <w:color w:val="0432ff"/>
              </w:rPr>
            </w:pPr>
            <w:r w:rsidDel="00000000" w:rsidR="00000000" w:rsidRPr="00000000">
              <w:rPr>
                <w:u w:val="single"/>
                <w:rtl w:val="0"/>
              </w:rPr>
              <w:t xml:space="preserve">Visibility: private, Type: int, Purpose: Class semester</w:t>
            </w:r>
            <w:r w:rsidDel="00000000" w:rsidR="00000000" w:rsidRPr="00000000">
              <w:rPr>
                <w:rtl w:val="0"/>
              </w:rPr>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B">
            <w:pPr>
              <w:spacing w:before="240" w:lineRule="auto"/>
              <w:jc w:val="center"/>
              <w:rPr>
                <w:i w:val="1"/>
                <w:color w:val="0432ff"/>
              </w:rPr>
            </w:pPr>
            <w:r w:rsidDel="00000000" w:rsidR="00000000" w:rsidRPr="00000000">
              <w:rPr>
                <w:i w:val="1"/>
                <w:color w:val="0432ff"/>
                <w:rtl w:val="0"/>
              </w:rPr>
              <w:t xml:space="preserve">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C">
            <w:pPr>
              <w:spacing w:before="240" w:lineRule="auto"/>
              <w:rPr>
                <w:i w:val="1"/>
                <w:color w:val="0432ff"/>
              </w:rPr>
            </w:pPr>
            <w:r w:rsidDel="00000000" w:rsidR="00000000" w:rsidRPr="00000000">
              <w:rPr>
                <w:i w:val="1"/>
                <w:color w:val="0432ff"/>
                <w:rtl w:val="0"/>
              </w:rPr>
              <w:t xml:space="preserve">class_id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D">
            <w:pPr>
              <w:spacing w:before="240" w:lineRule="auto"/>
              <w:rPr>
                <w:u w:val="single"/>
              </w:rPr>
            </w:pPr>
            <w:r w:rsidDel="00000000" w:rsidR="00000000" w:rsidRPr="00000000">
              <w:rPr>
                <w:u w:val="single"/>
                <w:rtl w:val="0"/>
              </w:rPr>
              <w:t xml:space="preserve">Visibility: private, Type: int,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E">
            <w:pPr>
              <w:spacing w:before="240" w:lineRule="auto"/>
              <w:jc w:val="center"/>
              <w:rPr>
                <w:i w:val="1"/>
                <w:color w:val="0432ff"/>
              </w:rPr>
            </w:pPr>
            <w:r w:rsidDel="00000000" w:rsidR="00000000" w:rsidRPr="00000000">
              <w:rPr>
                <w:i w:val="1"/>
                <w:color w:val="0432ff"/>
                <w:rtl w:val="0"/>
              </w:rPr>
              <w:t xml:space="preserve">03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DF">
            <w:pPr>
              <w:spacing w:before="240" w:lineRule="auto"/>
              <w:rPr>
                <w:i w:val="1"/>
                <w:color w:val="0432ff"/>
              </w:rPr>
            </w:pPr>
            <w:r w:rsidDel="00000000" w:rsidR="00000000" w:rsidRPr="00000000">
              <w:rPr>
                <w:i w:val="1"/>
                <w:color w:val="0432ff"/>
                <w:rtl w:val="0"/>
              </w:rPr>
              <w:t xml:space="preserve">start_date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0">
            <w:pPr>
              <w:spacing w:before="240" w:lineRule="auto"/>
              <w:rPr>
                <w:i w:val="1"/>
                <w:sz w:val="18"/>
                <w:szCs w:val="18"/>
              </w:rPr>
            </w:pPr>
            <w:r w:rsidDel="00000000" w:rsidR="00000000" w:rsidRPr="00000000">
              <w:rPr>
                <w:u w:val="single"/>
                <w:rtl w:val="0"/>
              </w:rPr>
              <w:t xml:space="preserve">Visibility: private, Type: String, Purpose : Start date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1">
            <w:pPr>
              <w:spacing w:before="240" w:lineRule="auto"/>
              <w:jc w:val="center"/>
              <w:rPr>
                <w:i w:val="1"/>
                <w:color w:val="0432ff"/>
              </w:rPr>
            </w:pPr>
            <w:r w:rsidDel="00000000" w:rsidR="00000000" w:rsidRPr="00000000">
              <w:rPr>
                <w:i w:val="1"/>
                <w:color w:val="0432ff"/>
                <w:rtl w:val="0"/>
              </w:rPr>
              <w:t xml:space="preserve">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2">
            <w:pPr>
              <w:spacing w:before="240" w:lineRule="auto"/>
              <w:rPr>
                <w:i w:val="1"/>
                <w:color w:val="0432ff"/>
              </w:rPr>
            </w:pPr>
            <w:r w:rsidDel="00000000" w:rsidR="00000000" w:rsidRPr="00000000">
              <w:rPr>
                <w:i w:val="1"/>
                <w:color w:val="0432ff"/>
                <w:rtl w:val="0"/>
              </w:rPr>
              <w:t xml:space="preserve">end_date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3">
            <w:pPr>
              <w:spacing w:before="240" w:lineRule="auto"/>
              <w:rPr>
                <w:i w:val="1"/>
                <w:sz w:val="18"/>
                <w:szCs w:val="18"/>
              </w:rPr>
            </w:pPr>
            <w:r w:rsidDel="00000000" w:rsidR="00000000" w:rsidRPr="00000000">
              <w:rPr>
                <w:i w:val="1"/>
                <w:sz w:val="18"/>
                <w:szCs w:val="18"/>
                <w:rtl w:val="0"/>
              </w:rPr>
              <w:t xml:space="preserve"> </w:t>
            </w:r>
            <w:r w:rsidDel="00000000" w:rsidR="00000000" w:rsidRPr="00000000">
              <w:rPr>
                <w:u w:val="single"/>
                <w:rtl w:val="0"/>
              </w:rPr>
              <w:t xml:space="preserve">Visibility: private, Type: int, Purpose: end date</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4">
            <w:pPr>
              <w:spacing w:before="240" w:lineRule="auto"/>
              <w:jc w:val="center"/>
              <w:rPr>
                <w:i w:val="1"/>
                <w:color w:val="0432ff"/>
              </w:rPr>
            </w:pPr>
            <w:r w:rsidDel="00000000" w:rsidR="00000000" w:rsidRPr="00000000">
              <w:rPr>
                <w:i w:val="1"/>
                <w:color w:val="0432ff"/>
                <w:rtl w:val="0"/>
              </w:rPr>
              <w:t xml:space="preserve">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5">
            <w:pPr>
              <w:spacing w:before="240" w:lineRule="auto"/>
              <w:rPr>
                <w:i w:val="1"/>
                <w:color w:val="0432ff"/>
              </w:rPr>
            </w:pPr>
            <w:r w:rsidDel="00000000" w:rsidR="00000000" w:rsidRPr="00000000">
              <w:rPr>
                <w:i w:val="1"/>
                <w:color w:val="0432ff"/>
                <w:rtl w:val="0"/>
              </w:rPr>
              <w:t xml:space="preserve">class_name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E6">
            <w:pPr>
              <w:spacing w:before="240" w:lineRule="auto"/>
              <w:rPr>
                <w:i w:val="1"/>
                <w:sz w:val="18"/>
                <w:szCs w:val="18"/>
              </w:rPr>
            </w:pPr>
            <w:r w:rsidDel="00000000" w:rsidR="00000000" w:rsidRPr="00000000">
              <w:rPr>
                <w:u w:val="single"/>
                <w:rtl w:val="0"/>
              </w:rPr>
              <w:t xml:space="preserve">Visibility: private, Type: int, Purpose: class name</w:t>
            </w:r>
            <w:r w:rsidDel="00000000" w:rsidR="00000000" w:rsidRPr="00000000">
              <w:rPr>
                <w:rtl w:val="0"/>
              </w:rPr>
            </w:r>
          </w:p>
        </w:tc>
      </w:tr>
    </w:tbl>
    <w:p w:rsidR="00000000" w:rsidDel="00000000" w:rsidP="00000000" w:rsidRDefault="00000000" w:rsidRPr="00000000" w14:paraId="000002E7">
      <w:pPr>
        <w:spacing w:after="240" w:before="240" w:lineRule="auto"/>
        <w:jc w:val="both"/>
        <w:rPr/>
      </w:pPr>
      <w:r w:rsidDel="00000000" w:rsidR="00000000" w:rsidRPr="00000000">
        <w:rPr>
          <w:rtl w:val="0"/>
        </w:rPr>
      </w:r>
    </w:p>
    <w:p w:rsidR="00000000" w:rsidDel="00000000" w:rsidP="00000000" w:rsidRDefault="00000000" w:rsidRPr="00000000" w14:paraId="000002E8">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